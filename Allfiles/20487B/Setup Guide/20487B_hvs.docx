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76652" w14:textId="3A625603" w:rsidR="004536F8" w:rsidRPr="00E35D86" w:rsidRDefault="00245125" w:rsidP="0087224A">
      <w:pPr>
        <w:pStyle w:val="DocumentTitle"/>
      </w:pPr>
      <w:bookmarkStart w:id="0" w:name="_Toc117919053"/>
      <w:bookmarkStart w:id="1" w:name="OLE_LINK1"/>
      <w:bookmarkStart w:id="2" w:name="OLE_LINK2"/>
      <w:r>
        <w:rPr>
          <w:noProof/>
          <w:lang w:eastAsia="en-US" w:bidi="he-IL"/>
        </w:rPr>
        <w:drawing>
          <wp:anchor distT="0" distB="0" distL="114300" distR="114300" simplePos="0" relativeHeight="251658240" behindDoc="0" locked="1" layoutInCell="1" allowOverlap="1" wp14:anchorId="19576771" wp14:editId="19576772">
            <wp:simplePos x="0" y="0"/>
            <wp:positionH relativeFrom="page">
              <wp:posOffset>5715000</wp:posOffset>
            </wp:positionH>
            <wp:positionV relativeFrom="page">
              <wp:posOffset>800100</wp:posOffset>
            </wp:positionV>
            <wp:extent cx="1295400" cy="2000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anchor>
        </w:drawing>
      </w:r>
      <w:r>
        <w:rPr>
          <w:noProof/>
          <w:lang w:eastAsia="en-US" w:bidi="he-IL"/>
        </w:rPr>
        <w:drawing>
          <wp:anchor distT="0" distB="0" distL="114300" distR="114300" simplePos="0" relativeHeight="251657216" behindDoc="1" locked="0" layoutInCell="1" allowOverlap="1" wp14:anchorId="19576773" wp14:editId="19576774">
            <wp:simplePos x="0" y="0"/>
            <wp:positionH relativeFrom="column">
              <wp:posOffset>4229100</wp:posOffset>
            </wp:positionH>
            <wp:positionV relativeFrom="paragraph">
              <wp:posOffset>1828800</wp:posOffset>
            </wp:positionV>
            <wp:extent cx="1952625" cy="4572000"/>
            <wp:effectExtent l="0" t="0" r="9525"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anchor>
        </w:drawing>
      </w:r>
      <w:bookmarkEnd w:id="0"/>
      <w:r w:rsidR="008E7E68">
        <w:t>20487B</w:t>
      </w:r>
      <w:r w:rsidR="00A22047" w:rsidRPr="00E35D86">
        <w:t xml:space="preserve">: </w:t>
      </w:r>
      <w:r w:rsidR="003270AD">
        <w:t>Developing Windows</w:t>
      </w:r>
      <w:r w:rsidR="00C226E5">
        <w:rPr>
          <w:color w:val="000000"/>
        </w:rPr>
        <w:t xml:space="preserve"> </w:t>
      </w:r>
      <w:r w:rsidR="003270AD">
        <w:t>Azure</w:t>
      </w:r>
      <w:r w:rsidR="00C226E5" w:rsidRPr="00EF6DDF">
        <w:rPr>
          <w:color w:val="000000"/>
        </w:rPr>
        <w:t>™</w:t>
      </w:r>
      <w:r w:rsidR="003270AD">
        <w:t xml:space="preserve"> and Web Services</w:t>
      </w:r>
    </w:p>
    <w:bookmarkEnd w:id="1"/>
    <w:bookmarkEnd w:id="2"/>
    <w:p w14:paraId="19576653" w14:textId="21D025A3" w:rsidR="00E41F38" w:rsidRPr="001B5C98" w:rsidRDefault="00E41F38" w:rsidP="00E41F38">
      <w:pPr>
        <w:pStyle w:val="DocumentTitleSecond"/>
      </w:pPr>
      <w:r>
        <w:t>Microsoft</w:t>
      </w:r>
      <w:r w:rsidRPr="006565B3">
        <w:rPr>
          <w:vertAlign w:val="superscript"/>
        </w:rPr>
        <w:t>®</w:t>
      </w:r>
      <w:r>
        <w:t xml:space="preserve"> Hyper-V</w:t>
      </w:r>
      <w:r w:rsidR="00EE697F" w:rsidRPr="006565B3">
        <w:rPr>
          <w:vertAlign w:val="superscript"/>
        </w:rPr>
        <w:t>®</w:t>
      </w:r>
      <w:r>
        <w:t xml:space="preserve"> Classroom Setup Guide</w:t>
      </w:r>
    </w:p>
    <w:p w14:paraId="19576654" w14:textId="77777777" w:rsidR="00E41F38" w:rsidRDefault="00E41F38" w:rsidP="00E41F38">
      <w:pPr>
        <w:pStyle w:val="TOCHeading"/>
      </w:pPr>
      <w:r>
        <w:t>Contents</w:t>
      </w:r>
    </w:p>
    <w:p w14:paraId="011800FE" w14:textId="77777777" w:rsidR="00C77949" w:rsidRDefault="00E41F38">
      <w:pPr>
        <w:pStyle w:val="TOC1"/>
        <w:rPr>
          <w:rFonts w:asciiTheme="minorHAnsi" w:eastAsiaTheme="minorEastAsia" w:hAnsiTheme="minorHAnsi" w:cstheme="minorBidi"/>
          <w:bCs w:val="0"/>
          <w:noProof/>
          <w:kern w:val="0"/>
          <w:sz w:val="22"/>
          <w:szCs w:val="22"/>
          <w:lang w:eastAsia="en-US"/>
        </w:rPr>
      </w:pPr>
      <w:r>
        <w:fldChar w:fldCharType="begin"/>
      </w:r>
      <w:r>
        <w:instrText xml:space="preserve"> TOC \o "1-3" \h \z \u </w:instrText>
      </w:r>
      <w:r>
        <w:fldChar w:fldCharType="separate"/>
      </w:r>
      <w:hyperlink w:anchor="_Toc360620602" w:history="1">
        <w:r w:rsidR="00C77949" w:rsidRPr="00B43D8A">
          <w:rPr>
            <w:rStyle w:val="Hyperlink"/>
            <w:noProof/>
          </w:rPr>
          <w:t>Introducing Microsoft Hyper-V</w:t>
        </w:r>
        <w:r w:rsidR="00C77949">
          <w:rPr>
            <w:noProof/>
            <w:webHidden/>
          </w:rPr>
          <w:tab/>
        </w:r>
        <w:r w:rsidR="00C77949">
          <w:rPr>
            <w:noProof/>
            <w:webHidden/>
          </w:rPr>
          <w:fldChar w:fldCharType="begin"/>
        </w:r>
        <w:r w:rsidR="00C77949">
          <w:rPr>
            <w:noProof/>
            <w:webHidden/>
          </w:rPr>
          <w:instrText xml:space="preserve"> PAGEREF _Toc360620602 \h </w:instrText>
        </w:r>
        <w:r w:rsidR="00C77949">
          <w:rPr>
            <w:noProof/>
            <w:webHidden/>
          </w:rPr>
        </w:r>
        <w:r w:rsidR="00C77949">
          <w:rPr>
            <w:noProof/>
            <w:webHidden/>
          </w:rPr>
          <w:fldChar w:fldCharType="separate"/>
        </w:r>
        <w:r w:rsidR="0055766A">
          <w:rPr>
            <w:noProof/>
            <w:webHidden/>
          </w:rPr>
          <w:t>1</w:t>
        </w:r>
        <w:r w:rsidR="00C77949">
          <w:rPr>
            <w:noProof/>
            <w:webHidden/>
          </w:rPr>
          <w:fldChar w:fldCharType="end"/>
        </w:r>
      </w:hyperlink>
    </w:p>
    <w:p w14:paraId="10EAC16E"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03" w:history="1">
        <w:r w:rsidR="00C77949" w:rsidRPr="00B43D8A">
          <w:rPr>
            <w:rStyle w:val="Hyperlink"/>
            <w:noProof/>
          </w:rPr>
          <w:t>Setup Overview</w:t>
        </w:r>
        <w:r w:rsidR="00C77949">
          <w:rPr>
            <w:noProof/>
            <w:webHidden/>
          </w:rPr>
          <w:tab/>
        </w:r>
        <w:r w:rsidR="00C77949">
          <w:rPr>
            <w:noProof/>
            <w:webHidden/>
          </w:rPr>
          <w:fldChar w:fldCharType="begin"/>
        </w:r>
        <w:r w:rsidR="00C77949">
          <w:rPr>
            <w:noProof/>
            <w:webHidden/>
          </w:rPr>
          <w:instrText xml:space="preserve"> PAGEREF _Toc360620603 \h </w:instrText>
        </w:r>
        <w:r w:rsidR="00C77949">
          <w:rPr>
            <w:noProof/>
            <w:webHidden/>
          </w:rPr>
        </w:r>
        <w:r w:rsidR="00C77949">
          <w:rPr>
            <w:noProof/>
            <w:webHidden/>
          </w:rPr>
          <w:fldChar w:fldCharType="separate"/>
        </w:r>
        <w:r w:rsidR="0055766A">
          <w:rPr>
            <w:noProof/>
            <w:webHidden/>
          </w:rPr>
          <w:t>2</w:t>
        </w:r>
        <w:r w:rsidR="00C77949">
          <w:rPr>
            <w:noProof/>
            <w:webHidden/>
          </w:rPr>
          <w:fldChar w:fldCharType="end"/>
        </w:r>
      </w:hyperlink>
    </w:p>
    <w:p w14:paraId="190B526F"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04" w:history="1">
        <w:r w:rsidR="00C77949" w:rsidRPr="00B43D8A">
          <w:rPr>
            <w:rStyle w:val="Hyperlink"/>
            <w:noProof/>
          </w:rPr>
          <w:t>Activating Windows 8 Virtual Machines</w:t>
        </w:r>
        <w:r w:rsidR="00C77949">
          <w:rPr>
            <w:noProof/>
            <w:webHidden/>
          </w:rPr>
          <w:tab/>
        </w:r>
        <w:r w:rsidR="00C77949">
          <w:rPr>
            <w:noProof/>
            <w:webHidden/>
          </w:rPr>
          <w:fldChar w:fldCharType="begin"/>
        </w:r>
        <w:r w:rsidR="00C77949">
          <w:rPr>
            <w:noProof/>
            <w:webHidden/>
          </w:rPr>
          <w:instrText xml:space="preserve"> PAGEREF _Toc360620604 \h </w:instrText>
        </w:r>
        <w:r w:rsidR="00C77949">
          <w:rPr>
            <w:noProof/>
            <w:webHidden/>
          </w:rPr>
        </w:r>
        <w:r w:rsidR="00C77949">
          <w:rPr>
            <w:noProof/>
            <w:webHidden/>
          </w:rPr>
          <w:fldChar w:fldCharType="separate"/>
        </w:r>
        <w:r w:rsidR="0055766A">
          <w:rPr>
            <w:noProof/>
            <w:webHidden/>
          </w:rPr>
          <w:t>2</w:t>
        </w:r>
        <w:r w:rsidR="00C77949">
          <w:rPr>
            <w:noProof/>
            <w:webHidden/>
          </w:rPr>
          <w:fldChar w:fldCharType="end"/>
        </w:r>
      </w:hyperlink>
    </w:p>
    <w:p w14:paraId="62663783"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05" w:history="1">
        <w:r w:rsidR="00C77949" w:rsidRPr="00B43D8A">
          <w:rPr>
            <w:rStyle w:val="Hyperlink"/>
            <w:noProof/>
          </w:rPr>
          <w:t>Rearming Windows Server 2012 Virtual Machines</w:t>
        </w:r>
        <w:r w:rsidR="00C77949">
          <w:rPr>
            <w:noProof/>
            <w:webHidden/>
          </w:rPr>
          <w:tab/>
        </w:r>
        <w:r w:rsidR="00C77949">
          <w:rPr>
            <w:noProof/>
            <w:webHidden/>
          </w:rPr>
          <w:fldChar w:fldCharType="begin"/>
        </w:r>
        <w:r w:rsidR="00C77949">
          <w:rPr>
            <w:noProof/>
            <w:webHidden/>
          </w:rPr>
          <w:instrText xml:space="preserve"> PAGEREF _Toc360620605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066C9437"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06" w:history="1">
        <w:r w:rsidR="00C77949" w:rsidRPr="00B43D8A">
          <w:rPr>
            <w:rStyle w:val="Hyperlink"/>
            <w:noProof/>
          </w:rPr>
          <w:t>Classroom Requirements</w:t>
        </w:r>
        <w:r w:rsidR="00C77949">
          <w:rPr>
            <w:noProof/>
            <w:webHidden/>
          </w:rPr>
          <w:tab/>
        </w:r>
        <w:r w:rsidR="00C77949">
          <w:rPr>
            <w:noProof/>
            <w:webHidden/>
          </w:rPr>
          <w:fldChar w:fldCharType="begin"/>
        </w:r>
        <w:r w:rsidR="00C77949">
          <w:rPr>
            <w:noProof/>
            <w:webHidden/>
          </w:rPr>
          <w:instrText xml:space="preserve"> PAGEREF _Toc360620606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0E7EC844"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07" w:history="1">
        <w:r w:rsidR="00C77949" w:rsidRPr="00B43D8A">
          <w:rPr>
            <w:rStyle w:val="Hyperlink"/>
            <w:noProof/>
          </w:rPr>
          <w:t>Hardware</w:t>
        </w:r>
        <w:r w:rsidR="00C77949">
          <w:rPr>
            <w:noProof/>
            <w:webHidden/>
          </w:rPr>
          <w:tab/>
        </w:r>
        <w:r w:rsidR="00C77949">
          <w:rPr>
            <w:noProof/>
            <w:webHidden/>
          </w:rPr>
          <w:fldChar w:fldCharType="begin"/>
        </w:r>
        <w:r w:rsidR="00C77949">
          <w:rPr>
            <w:noProof/>
            <w:webHidden/>
          </w:rPr>
          <w:instrText xml:space="preserve"> PAGEREF _Toc360620607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30D59AB7"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08" w:history="1">
        <w:r w:rsidR="00C77949" w:rsidRPr="00B43D8A">
          <w:rPr>
            <w:rStyle w:val="Hyperlink"/>
            <w:noProof/>
          </w:rPr>
          <w:t>Software</w:t>
        </w:r>
        <w:r w:rsidR="00C77949">
          <w:rPr>
            <w:noProof/>
            <w:webHidden/>
          </w:rPr>
          <w:tab/>
        </w:r>
        <w:r w:rsidR="00C77949">
          <w:rPr>
            <w:noProof/>
            <w:webHidden/>
          </w:rPr>
          <w:fldChar w:fldCharType="begin"/>
        </w:r>
        <w:r w:rsidR="00C77949">
          <w:rPr>
            <w:noProof/>
            <w:webHidden/>
          </w:rPr>
          <w:instrText xml:space="preserve"> PAGEREF _Toc360620608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0D9D394C"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09" w:history="1">
        <w:r w:rsidR="00C77949" w:rsidRPr="00B43D8A">
          <w:rPr>
            <w:rStyle w:val="Hyperlink"/>
            <w:noProof/>
          </w:rPr>
          <w:t>Classroom Configuration</w:t>
        </w:r>
        <w:r w:rsidR="00C77949">
          <w:rPr>
            <w:noProof/>
            <w:webHidden/>
          </w:rPr>
          <w:tab/>
        </w:r>
        <w:r w:rsidR="00C77949">
          <w:rPr>
            <w:noProof/>
            <w:webHidden/>
          </w:rPr>
          <w:fldChar w:fldCharType="begin"/>
        </w:r>
        <w:r w:rsidR="00C77949">
          <w:rPr>
            <w:noProof/>
            <w:webHidden/>
          </w:rPr>
          <w:instrText xml:space="preserve"> PAGEREF _Toc360620609 \h </w:instrText>
        </w:r>
        <w:r w:rsidR="00C77949">
          <w:rPr>
            <w:noProof/>
            <w:webHidden/>
          </w:rPr>
        </w:r>
        <w:r w:rsidR="00C77949">
          <w:rPr>
            <w:noProof/>
            <w:webHidden/>
          </w:rPr>
          <w:fldChar w:fldCharType="separate"/>
        </w:r>
        <w:r w:rsidR="0055766A">
          <w:rPr>
            <w:noProof/>
            <w:webHidden/>
          </w:rPr>
          <w:t>4</w:t>
        </w:r>
        <w:r w:rsidR="00C77949">
          <w:rPr>
            <w:noProof/>
            <w:webHidden/>
          </w:rPr>
          <w:fldChar w:fldCharType="end"/>
        </w:r>
      </w:hyperlink>
    </w:p>
    <w:p w14:paraId="63ABD1C7"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10" w:history="1">
        <w:r w:rsidR="00C77949" w:rsidRPr="00B43D8A">
          <w:rPr>
            <w:rStyle w:val="Hyperlink"/>
            <w:noProof/>
          </w:rPr>
          <w:t>Instructor Computer Checklist</w:t>
        </w:r>
        <w:r w:rsidR="00C77949">
          <w:rPr>
            <w:noProof/>
            <w:webHidden/>
          </w:rPr>
          <w:tab/>
        </w:r>
        <w:r w:rsidR="00C77949">
          <w:rPr>
            <w:noProof/>
            <w:webHidden/>
          </w:rPr>
          <w:fldChar w:fldCharType="begin"/>
        </w:r>
        <w:r w:rsidR="00C77949">
          <w:rPr>
            <w:noProof/>
            <w:webHidden/>
          </w:rPr>
          <w:instrText xml:space="preserve"> PAGEREF _Toc360620610 \h </w:instrText>
        </w:r>
        <w:r w:rsidR="00C77949">
          <w:rPr>
            <w:noProof/>
            <w:webHidden/>
          </w:rPr>
        </w:r>
        <w:r w:rsidR="00C77949">
          <w:rPr>
            <w:noProof/>
            <w:webHidden/>
          </w:rPr>
          <w:fldChar w:fldCharType="separate"/>
        </w:r>
        <w:r w:rsidR="0055766A">
          <w:rPr>
            <w:noProof/>
            <w:webHidden/>
          </w:rPr>
          <w:t>5</w:t>
        </w:r>
        <w:r w:rsidR="00C77949">
          <w:rPr>
            <w:noProof/>
            <w:webHidden/>
          </w:rPr>
          <w:fldChar w:fldCharType="end"/>
        </w:r>
      </w:hyperlink>
    </w:p>
    <w:p w14:paraId="519BAFD6"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11" w:history="1">
        <w:r w:rsidR="00C77949" w:rsidRPr="00B43D8A">
          <w:rPr>
            <w:rStyle w:val="Hyperlink"/>
            <w:noProof/>
          </w:rPr>
          <w:t>Instructor Computer Setup</w:t>
        </w:r>
        <w:r w:rsidR="00C77949">
          <w:rPr>
            <w:noProof/>
            <w:webHidden/>
          </w:rPr>
          <w:tab/>
        </w:r>
        <w:r w:rsidR="00C77949">
          <w:rPr>
            <w:noProof/>
            <w:webHidden/>
          </w:rPr>
          <w:fldChar w:fldCharType="begin"/>
        </w:r>
        <w:r w:rsidR="00C77949">
          <w:rPr>
            <w:noProof/>
            <w:webHidden/>
          </w:rPr>
          <w:instrText xml:space="preserve"> PAGEREF _Toc360620611 \h </w:instrText>
        </w:r>
        <w:r w:rsidR="00C77949">
          <w:rPr>
            <w:noProof/>
            <w:webHidden/>
          </w:rPr>
        </w:r>
        <w:r w:rsidR="00C77949">
          <w:rPr>
            <w:noProof/>
            <w:webHidden/>
          </w:rPr>
          <w:fldChar w:fldCharType="separate"/>
        </w:r>
        <w:r w:rsidR="0055766A">
          <w:rPr>
            <w:noProof/>
            <w:webHidden/>
          </w:rPr>
          <w:t>6</w:t>
        </w:r>
        <w:r w:rsidR="00C77949">
          <w:rPr>
            <w:noProof/>
            <w:webHidden/>
          </w:rPr>
          <w:fldChar w:fldCharType="end"/>
        </w:r>
      </w:hyperlink>
    </w:p>
    <w:p w14:paraId="5CB577D6"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12" w:history="1">
        <w:r w:rsidR="00C77949" w:rsidRPr="00B43D8A">
          <w:rPr>
            <w:rStyle w:val="Hyperlink"/>
            <w:noProof/>
          </w:rPr>
          <w:t>1. Install the Hyper-V Server Role</w:t>
        </w:r>
        <w:r w:rsidR="00C77949">
          <w:rPr>
            <w:noProof/>
            <w:webHidden/>
          </w:rPr>
          <w:tab/>
        </w:r>
        <w:r w:rsidR="00C77949">
          <w:rPr>
            <w:noProof/>
            <w:webHidden/>
          </w:rPr>
          <w:fldChar w:fldCharType="begin"/>
        </w:r>
        <w:r w:rsidR="00C77949">
          <w:rPr>
            <w:noProof/>
            <w:webHidden/>
          </w:rPr>
          <w:instrText xml:space="preserve"> PAGEREF _Toc360620612 \h </w:instrText>
        </w:r>
        <w:r w:rsidR="00C77949">
          <w:rPr>
            <w:noProof/>
            <w:webHidden/>
          </w:rPr>
        </w:r>
        <w:r w:rsidR="00C77949">
          <w:rPr>
            <w:noProof/>
            <w:webHidden/>
          </w:rPr>
          <w:fldChar w:fldCharType="separate"/>
        </w:r>
        <w:r w:rsidR="0055766A">
          <w:rPr>
            <w:noProof/>
            <w:webHidden/>
          </w:rPr>
          <w:t>7</w:t>
        </w:r>
        <w:r w:rsidR="00C77949">
          <w:rPr>
            <w:noProof/>
            <w:webHidden/>
          </w:rPr>
          <w:fldChar w:fldCharType="end"/>
        </w:r>
      </w:hyperlink>
    </w:p>
    <w:p w14:paraId="38C33771"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13" w:history="1">
        <w:r w:rsidR="00C77949" w:rsidRPr="00B43D8A">
          <w:rPr>
            <w:rStyle w:val="Hyperlink"/>
            <w:noProof/>
          </w:rPr>
          <w:t xml:space="preserve">2. Set up the </w:t>
        </w:r>
        <w:r w:rsidR="00C77949" w:rsidRPr="00B43D8A">
          <w:rPr>
            <w:rStyle w:val="Hyperlink"/>
            <w:noProof/>
            <w:lang w:val="en-GB"/>
          </w:rPr>
          <w:t>MSL-TMG1 Virtual Machine</w:t>
        </w:r>
        <w:r w:rsidR="00C77949">
          <w:rPr>
            <w:noProof/>
            <w:webHidden/>
          </w:rPr>
          <w:tab/>
        </w:r>
        <w:r w:rsidR="00C77949">
          <w:rPr>
            <w:noProof/>
            <w:webHidden/>
          </w:rPr>
          <w:fldChar w:fldCharType="begin"/>
        </w:r>
        <w:r w:rsidR="00C77949">
          <w:rPr>
            <w:noProof/>
            <w:webHidden/>
          </w:rPr>
          <w:instrText xml:space="preserve"> PAGEREF _Toc360620613 \h </w:instrText>
        </w:r>
        <w:r w:rsidR="00C77949">
          <w:rPr>
            <w:noProof/>
            <w:webHidden/>
          </w:rPr>
        </w:r>
        <w:r w:rsidR="00C77949">
          <w:rPr>
            <w:noProof/>
            <w:webHidden/>
          </w:rPr>
          <w:fldChar w:fldCharType="separate"/>
        </w:r>
        <w:r w:rsidR="0055766A">
          <w:rPr>
            <w:noProof/>
            <w:webHidden/>
          </w:rPr>
          <w:t>7</w:t>
        </w:r>
        <w:r w:rsidR="00C77949">
          <w:rPr>
            <w:noProof/>
            <w:webHidden/>
          </w:rPr>
          <w:fldChar w:fldCharType="end"/>
        </w:r>
      </w:hyperlink>
    </w:p>
    <w:p w14:paraId="3432B6B4"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14" w:history="1">
        <w:r w:rsidR="00C77949" w:rsidRPr="00B43D8A">
          <w:rPr>
            <w:rStyle w:val="Hyperlink"/>
            <w:noProof/>
          </w:rPr>
          <w:t>3. Install the Virtual Machine Files</w:t>
        </w:r>
        <w:r w:rsidR="00C77949">
          <w:rPr>
            <w:noProof/>
            <w:webHidden/>
          </w:rPr>
          <w:tab/>
        </w:r>
        <w:r w:rsidR="00C77949">
          <w:rPr>
            <w:noProof/>
            <w:webHidden/>
          </w:rPr>
          <w:fldChar w:fldCharType="begin"/>
        </w:r>
        <w:r w:rsidR="00C77949">
          <w:rPr>
            <w:noProof/>
            <w:webHidden/>
          </w:rPr>
          <w:instrText xml:space="preserve"> PAGEREF _Toc360620614 \h </w:instrText>
        </w:r>
        <w:r w:rsidR="00C77949">
          <w:rPr>
            <w:noProof/>
            <w:webHidden/>
          </w:rPr>
        </w:r>
        <w:r w:rsidR="00C77949">
          <w:rPr>
            <w:noProof/>
            <w:webHidden/>
          </w:rPr>
          <w:fldChar w:fldCharType="separate"/>
        </w:r>
        <w:r w:rsidR="0055766A">
          <w:rPr>
            <w:noProof/>
            <w:webHidden/>
          </w:rPr>
          <w:t>8</w:t>
        </w:r>
        <w:r w:rsidR="00C77949">
          <w:rPr>
            <w:noProof/>
            <w:webHidden/>
          </w:rPr>
          <w:fldChar w:fldCharType="end"/>
        </w:r>
      </w:hyperlink>
    </w:p>
    <w:p w14:paraId="1897EA44" w14:textId="77777777" w:rsidR="00C77949" w:rsidRDefault="008B3AFF">
      <w:pPr>
        <w:pStyle w:val="TOC3"/>
        <w:rPr>
          <w:rFonts w:asciiTheme="minorHAnsi" w:eastAsiaTheme="minorEastAsia" w:hAnsiTheme="minorHAnsi" w:cstheme="minorBidi"/>
          <w:bCs w:val="0"/>
          <w:noProof/>
          <w:kern w:val="0"/>
          <w:sz w:val="22"/>
          <w:szCs w:val="22"/>
          <w:lang w:eastAsia="en-US"/>
        </w:rPr>
      </w:pPr>
      <w:hyperlink w:anchor="_Toc360620615" w:history="1">
        <w:r w:rsidR="00C77949" w:rsidRPr="00B43D8A">
          <w:rPr>
            <w:rStyle w:val="Hyperlink"/>
            <w:noProof/>
          </w:rPr>
          <w:t>Extract the Course Images</w:t>
        </w:r>
        <w:r w:rsidR="00C77949">
          <w:rPr>
            <w:noProof/>
            <w:webHidden/>
          </w:rPr>
          <w:tab/>
        </w:r>
        <w:r w:rsidR="00C77949">
          <w:rPr>
            <w:noProof/>
            <w:webHidden/>
          </w:rPr>
          <w:fldChar w:fldCharType="begin"/>
        </w:r>
        <w:r w:rsidR="00C77949">
          <w:rPr>
            <w:noProof/>
            <w:webHidden/>
          </w:rPr>
          <w:instrText xml:space="preserve"> PAGEREF _Toc360620615 \h </w:instrText>
        </w:r>
        <w:r w:rsidR="00C77949">
          <w:rPr>
            <w:noProof/>
            <w:webHidden/>
          </w:rPr>
        </w:r>
        <w:r w:rsidR="00C77949">
          <w:rPr>
            <w:noProof/>
            <w:webHidden/>
          </w:rPr>
          <w:fldChar w:fldCharType="separate"/>
        </w:r>
        <w:r w:rsidR="0055766A">
          <w:rPr>
            <w:noProof/>
            <w:webHidden/>
          </w:rPr>
          <w:t>8</w:t>
        </w:r>
        <w:r w:rsidR="00C77949">
          <w:rPr>
            <w:noProof/>
            <w:webHidden/>
          </w:rPr>
          <w:fldChar w:fldCharType="end"/>
        </w:r>
      </w:hyperlink>
    </w:p>
    <w:p w14:paraId="1702E223"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16" w:history="1">
        <w:r w:rsidR="00C77949" w:rsidRPr="00B43D8A">
          <w:rPr>
            <w:rStyle w:val="Hyperlink"/>
            <w:noProof/>
          </w:rPr>
          <w:t>4. Create a Setup Share</w:t>
        </w:r>
        <w:r w:rsidR="00C77949">
          <w:rPr>
            <w:noProof/>
            <w:webHidden/>
          </w:rPr>
          <w:tab/>
        </w:r>
        <w:r w:rsidR="00C77949">
          <w:rPr>
            <w:noProof/>
            <w:webHidden/>
          </w:rPr>
          <w:fldChar w:fldCharType="begin"/>
        </w:r>
        <w:r w:rsidR="00C77949">
          <w:rPr>
            <w:noProof/>
            <w:webHidden/>
          </w:rPr>
          <w:instrText xml:space="preserve"> PAGEREF _Toc360620616 \h </w:instrText>
        </w:r>
        <w:r w:rsidR="00C77949">
          <w:rPr>
            <w:noProof/>
            <w:webHidden/>
          </w:rPr>
        </w:r>
        <w:r w:rsidR="00C77949">
          <w:rPr>
            <w:noProof/>
            <w:webHidden/>
          </w:rPr>
          <w:fldChar w:fldCharType="separate"/>
        </w:r>
        <w:r w:rsidR="0055766A">
          <w:rPr>
            <w:noProof/>
            <w:webHidden/>
          </w:rPr>
          <w:t>12</w:t>
        </w:r>
        <w:r w:rsidR="00C77949">
          <w:rPr>
            <w:noProof/>
            <w:webHidden/>
          </w:rPr>
          <w:fldChar w:fldCharType="end"/>
        </w:r>
      </w:hyperlink>
    </w:p>
    <w:p w14:paraId="64AA0B5D"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17" w:history="1">
        <w:r w:rsidR="00C77949" w:rsidRPr="00B43D8A">
          <w:rPr>
            <w:rStyle w:val="Hyperlink"/>
            <w:noProof/>
          </w:rPr>
          <w:t>5. Copy the Virtual Machine Files to the Student Computer</w:t>
        </w:r>
        <w:r w:rsidR="00C77949">
          <w:rPr>
            <w:noProof/>
            <w:webHidden/>
          </w:rPr>
          <w:tab/>
        </w:r>
        <w:r w:rsidR="00C77949">
          <w:rPr>
            <w:noProof/>
            <w:webHidden/>
          </w:rPr>
          <w:fldChar w:fldCharType="begin"/>
        </w:r>
        <w:r w:rsidR="00C77949">
          <w:rPr>
            <w:noProof/>
            <w:webHidden/>
          </w:rPr>
          <w:instrText xml:space="preserve"> PAGEREF _Toc360620617 \h </w:instrText>
        </w:r>
        <w:r w:rsidR="00C77949">
          <w:rPr>
            <w:noProof/>
            <w:webHidden/>
          </w:rPr>
        </w:r>
        <w:r w:rsidR="00C77949">
          <w:rPr>
            <w:noProof/>
            <w:webHidden/>
          </w:rPr>
          <w:fldChar w:fldCharType="separate"/>
        </w:r>
        <w:r w:rsidR="0055766A">
          <w:rPr>
            <w:noProof/>
            <w:webHidden/>
          </w:rPr>
          <w:t>12</w:t>
        </w:r>
        <w:r w:rsidR="00C77949">
          <w:rPr>
            <w:noProof/>
            <w:webHidden/>
          </w:rPr>
          <w:fldChar w:fldCharType="end"/>
        </w:r>
      </w:hyperlink>
    </w:p>
    <w:p w14:paraId="6A82E6E5"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18" w:history="1">
        <w:r w:rsidR="00C77949" w:rsidRPr="00B43D8A">
          <w:rPr>
            <w:rStyle w:val="Hyperlink"/>
            <w:noProof/>
          </w:rPr>
          <w:t>6. Run the VM-Pre-Import</w:t>
        </w:r>
        <w:r w:rsidR="00C77949">
          <w:rPr>
            <w:noProof/>
            <w:webHidden/>
          </w:rPr>
          <w:tab/>
        </w:r>
        <w:r w:rsidR="00C77949">
          <w:rPr>
            <w:noProof/>
            <w:webHidden/>
          </w:rPr>
          <w:fldChar w:fldCharType="begin"/>
        </w:r>
        <w:r w:rsidR="00C77949">
          <w:rPr>
            <w:noProof/>
            <w:webHidden/>
          </w:rPr>
          <w:instrText xml:space="preserve"> PAGEREF _Toc360620618 \h </w:instrText>
        </w:r>
        <w:r w:rsidR="00C77949">
          <w:rPr>
            <w:noProof/>
            <w:webHidden/>
          </w:rPr>
        </w:r>
        <w:r w:rsidR="00C77949">
          <w:rPr>
            <w:noProof/>
            <w:webHidden/>
          </w:rPr>
          <w:fldChar w:fldCharType="separate"/>
        </w:r>
        <w:r w:rsidR="0055766A">
          <w:rPr>
            <w:noProof/>
            <w:webHidden/>
          </w:rPr>
          <w:t>12</w:t>
        </w:r>
        <w:r w:rsidR="00C77949">
          <w:rPr>
            <w:noProof/>
            <w:webHidden/>
          </w:rPr>
          <w:fldChar w:fldCharType="end"/>
        </w:r>
      </w:hyperlink>
    </w:p>
    <w:p w14:paraId="3AE0BF8D"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19" w:history="1">
        <w:r w:rsidR="00C77949" w:rsidRPr="00B43D8A">
          <w:rPr>
            <w:rStyle w:val="Hyperlink"/>
            <w:noProof/>
          </w:rPr>
          <w:t>7. Import the Virtual Machines on the Instructor Computer</w:t>
        </w:r>
        <w:r w:rsidR="00C77949">
          <w:rPr>
            <w:noProof/>
            <w:webHidden/>
          </w:rPr>
          <w:tab/>
        </w:r>
        <w:r w:rsidR="00C77949">
          <w:rPr>
            <w:noProof/>
            <w:webHidden/>
          </w:rPr>
          <w:fldChar w:fldCharType="begin"/>
        </w:r>
        <w:r w:rsidR="00C77949">
          <w:rPr>
            <w:noProof/>
            <w:webHidden/>
          </w:rPr>
          <w:instrText xml:space="preserve"> PAGEREF _Toc360620619 \h </w:instrText>
        </w:r>
        <w:r w:rsidR="00C77949">
          <w:rPr>
            <w:noProof/>
            <w:webHidden/>
          </w:rPr>
        </w:r>
        <w:r w:rsidR="00C77949">
          <w:rPr>
            <w:noProof/>
            <w:webHidden/>
          </w:rPr>
          <w:fldChar w:fldCharType="separate"/>
        </w:r>
        <w:r w:rsidR="0055766A">
          <w:rPr>
            <w:noProof/>
            <w:webHidden/>
          </w:rPr>
          <w:t>13</w:t>
        </w:r>
        <w:r w:rsidR="00C77949">
          <w:rPr>
            <w:noProof/>
            <w:webHidden/>
          </w:rPr>
          <w:fldChar w:fldCharType="end"/>
        </w:r>
      </w:hyperlink>
    </w:p>
    <w:p w14:paraId="5B214E53"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20" w:history="1">
        <w:r w:rsidR="00C77949" w:rsidRPr="00B43D8A">
          <w:rPr>
            <w:rStyle w:val="Hyperlink"/>
            <w:noProof/>
          </w:rPr>
          <w:t>8. Configure the Windows Server 2012 Virtual Machines on the Instructor Computer</w:t>
        </w:r>
        <w:r w:rsidR="00C77949">
          <w:rPr>
            <w:noProof/>
            <w:webHidden/>
          </w:rPr>
          <w:tab/>
        </w:r>
        <w:r w:rsidR="00C77949">
          <w:rPr>
            <w:noProof/>
            <w:webHidden/>
          </w:rPr>
          <w:fldChar w:fldCharType="begin"/>
        </w:r>
        <w:r w:rsidR="00C77949">
          <w:rPr>
            <w:noProof/>
            <w:webHidden/>
          </w:rPr>
          <w:instrText xml:space="preserve"> PAGEREF _Toc360620620 \h </w:instrText>
        </w:r>
        <w:r w:rsidR="00C77949">
          <w:rPr>
            <w:noProof/>
            <w:webHidden/>
          </w:rPr>
        </w:r>
        <w:r w:rsidR="00C77949">
          <w:rPr>
            <w:noProof/>
            <w:webHidden/>
          </w:rPr>
          <w:fldChar w:fldCharType="separate"/>
        </w:r>
        <w:r w:rsidR="0055766A">
          <w:rPr>
            <w:noProof/>
            <w:webHidden/>
          </w:rPr>
          <w:t>14</w:t>
        </w:r>
        <w:r w:rsidR="00C77949">
          <w:rPr>
            <w:noProof/>
            <w:webHidden/>
          </w:rPr>
          <w:fldChar w:fldCharType="end"/>
        </w:r>
      </w:hyperlink>
    </w:p>
    <w:p w14:paraId="27C6B8A5"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21" w:history="1">
        <w:r w:rsidR="00C77949" w:rsidRPr="00B43D8A">
          <w:rPr>
            <w:rStyle w:val="Hyperlink"/>
            <w:noProof/>
          </w:rPr>
          <w:t>9. Configure the Windows 8 Virtual Machine on the Instructor Computer</w:t>
        </w:r>
        <w:r w:rsidR="00C77949">
          <w:rPr>
            <w:noProof/>
            <w:webHidden/>
          </w:rPr>
          <w:tab/>
        </w:r>
        <w:r w:rsidR="00C77949">
          <w:rPr>
            <w:noProof/>
            <w:webHidden/>
          </w:rPr>
          <w:fldChar w:fldCharType="begin"/>
        </w:r>
        <w:r w:rsidR="00C77949">
          <w:rPr>
            <w:noProof/>
            <w:webHidden/>
          </w:rPr>
          <w:instrText xml:space="preserve"> PAGEREF _Toc360620621 \h </w:instrText>
        </w:r>
        <w:r w:rsidR="00C77949">
          <w:rPr>
            <w:noProof/>
            <w:webHidden/>
          </w:rPr>
        </w:r>
        <w:r w:rsidR="00C77949">
          <w:rPr>
            <w:noProof/>
            <w:webHidden/>
          </w:rPr>
          <w:fldChar w:fldCharType="separate"/>
        </w:r>
        <w:r w:rsidR="0055766A">
          <w:rPr>
            <w:noProof/>
            <w:webHidden/>
          </w:rPr>
          <w:t>15</w:t>
        </w:r>
        <w:r w:rsidR="00C77949">
          <w:rPr>
            <w:noProof/>
            <w:webHidden/>
          </w:rPr>
          <w:fldChar w:fldCharType="end"/>
        </w:r>
      </w:hyperlink>
    </w:p>
    <w:p w14:paraId="0DA65A67"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22" w:history="1">
        <w:r w:rsidR="00C77949" w:rsidRPr="00B43D8A">
          <w:rPr>
            <w:rStyle w:val="Hyperlink"/>
            <w:noProof/>
          </w:rPr>
          <w:t>10. Install the PowerPoint Slides</w:t>
        </w:r>
        <w:r w:rsidR="00C77949">
          <w:rPr>
            <w:noProof/>
            <w:webHidden/>
          </w:rPr>
          <w:tab/>
        </w:r>
        <w:r w:rsidR="00C77949">
          <w:rPr>
            <w:noProof/>
            <w:webHidden/>
          </w:rPr>
          <w:fldChar w:fldCharType="begin"/>
        </w:r>
        <w:r w:rsidR="00C77949">
          <w:rPr>
            <w:noProof/>
            <w:webHidden/>
          </w:rPr>
          <w:instrText xml:space="preserve"> PAGEREF _Toc360620622 \h </w:instrText>
        </w:r>
        <w:r w:rsidR="00C77949">
          <w:rPr>
            <w:noProof/>
            <w:webHidden/>
          </w:rPr>
        </w:r>
        <w:r w:rsidR="00C77949">
          <w:rPr>
            <w:noProof/>
            <w:webHidden/>
          </w:rPr>
          <w:fldChar w:fldCharType="separate"/>
        </w:r>
        <w:r w:rsidR="0055766A">
          <w:rPr>
            <w:noProof/>
            <w:webHidden/>
          </w:rPr>
          <w:t>16</w:t>
        </w:r>
        <w:r w:rsidR="00C77949">
          <w:rPr>
            <w:noProof/>
            <w:webHidden/>
          </w:rPr>
          <w:fldChar w:fldCharType="end"/>
        </w:r>
      </w:hyperlink>
    </w:p>
    <w:p w14:paraId="41E6C755"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23" w:history="1">
        <w:r w:rsidR="00C77949" w:rsidRPr="00B43D8A">
          <w:rPr>
            <w:rStyle w:val="Hyperlink"/>
            <w:noProof/>
          </w:rPr>
          <w:t>Student Computer Checklist</w:t>
        </w:r>
        <w:r w:rsidR="00C77949">
          <w:rPr>
            <w:noProof/>
            <w:webHidden/>
          </w:rPr>
          <w:tab/>
        </w:r>
        <w:r w:rsidR="00C77949">
          <w:rPr>
            <w:noProof/>
            <w:webHidden/>
          </w:rPr>
          <w:fldChar w:fldCharType="begin"/>
        </w:r>
        <w:r w:rsidR="00C77949">
          <w:rPr>
            <w:noProof/>
            <w:webHidden/>
          </w:rPr>
          <w:instrText xml:space="preserve"> PAGEREF _Toc360620623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4D79DE45"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24" w:history="1">
        <w:r w:rsidR="00C77949" w:rsidRPr="00B43D8A">
          <w:rPr>
            <w:rStyle w:val="Hyperlink"/>
            <w:noProof/>
          </w:rPr>
          <w:t>Student Computer Setup</w:t>
        </w:r>
        <w:r w:rsidR="00C77949">
          <w:rPr>
            <w:noProof/>
            <w:webHidden/>
          </w:rPr>
          <w:tab/>
        </w:r>
        <w:r w:rsidR="00C77949">
          <w:rPr>
            <w:noProof/>
            <w:webHidden/>
          </w:rPr>
          <w:fldChar w:fldCharType="begin"/>
        </w:r>
        <w:r w:rsidR="00C77949">
          <w:rPr>
            <w:noProof/>
            <w:webHidden/>
          </w:rPr>
          <w:instrText xml:space="preserve"> PAGEREF _Toc360620624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5750E777"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25" w:history="1">
        <w:r w:rsidR="00C77949" w:rsidRPr="00B43D8A">
          <w:rPr>
            <w:rStyle w:val="Hyperlink"/>
            <w:noProof/>
          </w:rPr>
          <w:t>1. Install the Hyper-V Server Role</w:t>
        </w:r>
        <w:r w:rsidR="00C77949">
          <w:rPr>
            <w:noProof/>
            <w:webHidden/>
          </w:rPr>
          <w:tab/>
        </w:r>
        <w:r w:rsidR="00C77949">
          <w:rPr>
            <w:noProof/>
            <w:webHidden/>
          </w:rPr>
          <w:fldChar w:fldCharType="begin"/>
        </w:r>
        <w:r w:rsidR="00C77949">
          <w:rPr>
            <w:noProof/>
            <w:webHidden/>
          </w:rPr>
          <w:instrText xml:space="preserve"> PAGEREF _Toc360620625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55CC975F" w14:textId="77777777" w:rsidR="00C77949" w:rsidRDefault="008B3AFF">
      <w:pPr>
        <w:pStyle w:val="TOC2"/>
        <w:rPr>
          <w:rFonts w:asciiTheme="minorHAnsi" w:eastAsiaTheme="minorEastAsia" w:hAnsiTheme="minorHAnsi" w:cstheme="minorBidi"/>
          <w:bCs w:val="0"/>
          <w:noProof/>
          <w:kern w:val="0"/>
          <w:sz w:val="22"/>
          <w:szCs w:val="22"/>
          <w:lang w:eastAsia="en-US"/>
        </w:rPr>
      </w:pPr>
      <w:hyperlink w:anchor="_Toc360620626" w:history="1">
        <w:r w:rsidR="00C77949" w:rsidRPr="00B43D8A">
          <w:rPr>
            <w:rStyle w:val="Hyperlink"/>
            <w:noProof/>
          </w:rPr>
          <w:t>2. Install the Base Image/Virtual Machine Files</w:t>
        </w:r>
        <w:r w:rsidR="00C77949">
          <w:rPr>
            <w:noProof/>
            <w:webHidden/>
          </w:rPr>
          <w:tab/>
        </w:r>
        <w:r w:rsidR="00C77949">
          <w:rPr>
            <w:noProof/>
            <w:webHidden/>
          </w:rPr>
          <w:fldChar w:fldCharType="begin"/>
        </w:r>
        <w:r w:rsidR="00C77949">
          <w:rPr>
            <w:noProof/>
            <w:webHidden/>
          </w:rPr>
          <w:instrText xml:space="preserve"> PAGEREF _Toc360620626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24D7FADE"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27" w:history="1">
        <w:r w:rsidR="00C77949" w:rsidRPr="00B43D8A">
          <w:rPr>
            <w:rStyle w:val="Hyperlink"/>
            <w:noProof/>
          </w:rPr>
          <w:t>Appendix A</w:t>
        </w:r>
        <w:r w:rsidR="00C77949">
          <w:rPr>
            <w:noProof/>
            <w:webHidden/>
          </w:rPr>
          <w:tab/>
        </w:r>
        <w:r w:rsidR="00C77949">
          <w:rPr>
            <w:noProof/>
            <w:webHidden/>
          </w:rPr>
          <w:fldChar w:fldCharType="begin"/>
        </w:r>
        <w:r w:rsidR="00C77949">
          <w:rPr>
            <w:noProof/>
            <w:webHidden/>
          </w:rPr>
          <w:instrText xml:space="preserve"> PAGEREF _Toc360620627 \h </w:instrText>
        </w:r>
        <w:r w:rsidR="00C77949">
          <w:rPr>
            <w:noProof/>
            <w:webHidden/>
          </w:rPr>
        </w:r>
        <w:r w:rsidR="00C77949">
          <w:rPr>
            <w:noProof/>
            <w:webHidden/>
          </w:rPr>
          <w:fldChar w:fldCharType="separate"/>
        </w:r>
        <w:r w:rsidR="0055766A">
          <w:rPr>
            <w:noProof/>
            <w:webHidden/>
          </w:rPr>
          <w:t>18</w:t>
        </w:r>
        <w:r w:rsidR="00C77949">
          <w:rPr>
            <w:noProof/>
            <w:webHidden/>
          </w:rPr>
          <w:fldChar w:fldCharType="end"/>
        </w:r>
      </w:hyperlink>
    </w:p>
    <w:p w14:paraId="0CBFEAF2"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28" w:history="1">
        <w:r w:rsidR="00C77949" w:rsidRPr="00B43D8A">
          <w:rPr>
            <w:rStyle w:val="Hyperlink"/>
            <w:noProof/>
          </w:rPr>
          <w:t>Appendix B – Activating Windows 8 Virtual Machines</w:t>
        </w:r>
        <w:r w:rsidR="00C77949">
          <w:rPr>
            <w:noProof/>
            <w:webHidden/>
          </w:rPr>
          <w:tab/>
        </w:r>
        <w:r w:rsidR="00C77949">
          <w:rPr>
            <w:noProof/>
            <w:webHidden/>
          </w:rPr>
          <w:fldChar w:fldCharType="begin"/>
        </w:r>
        <w:r w:rsidR="00C77949">
          <w:rPr>
            <w:noProof/>
            <w:webHidden/>
          </w:rPr>
          <w:instrText xml:space="preserve"> PAGEREF _Toc360620628 \h </w:instrText>
        </w:r>
        <w:r w:rsidR="00C77949">
          <w:rPr>
            <w:noProof/>
            <w:webHidden/>
          </w:rPr>
        </w:r>
        <w:r w:rsidR="00C77949">
          <w:rPr>
            <w:noProof/>
            <w:webHidden/>
          </w:rPr>
          <w:fldChar w:fldCharType="separate"/>
        </w:r>
        <w:r w:rsidR="0055766A">
          <w:rPr>
            <w:noProof/>
            <w:webHidden/>
          </w:rPr>
          <w:t>19</w:t>
        </w:r>
        <w:r w:rsidR="00C77949">
          <w:rPr>
            <w:noProof/>
            <w:webHidden/>
          </w:rPr>
          <w:fldChar w:fldCharType="end"/>
        </w:r>
      </w:hyperlink>
    </w:p>
    <w:p w14:paraId="39A506A7" w14:textId="77777777" w:rsidR="00C77949" w:rsidRDefault="008B3AFF">
      <w:pPr>
        <w:pStyle w:val="TOC1"/>
        <w:rPr>
          <w:rFonts w:asciiTheme="minorHAnsi" w:eastAsiaTheme="minorEastAsia" w:hAnsiTheme="minorHAnsi" w:cstheme="minorBidi"/>
          <w:bCs w:val="0"/>
          <w:noProof/>
          <w:kern w:val="0"/>
          <w:sz w:val="22"/>
          <w:szCs w:val="22"/>
          <w:lang w:eastAsia="en-US"/>
        </w:rPr>
      </w:pPr>
      <w:hyperlink w:anchor="_Toc360620629" w:history="1">
        <w:r w:rsidR="00C77949" w:rsidRPr="00B43D8A">
          <w:rPr>
            <w:rStyle w:val="Hyperlink"/>
            <w:noProof/>
          </w:rPr>
          <w:t>Appendix C – Rearming Windows Server 2012  Virtual Machines</w:t>
        </w:r>
        <w:r w:rsidR="00C77949">
          <w:rPr>
            <w:noProof/>
            <w:webHidden/>
          </w:rPr>
          <w:tab/>
        </w:r>
        <w:r w:rsidR="00C77949">
          <w:rPr>
            <w:noProof/>
            <w:webHidden/>
          </w:rPr>
          <w:fldChar w:fldCharType="begin"/>
        </w:r>
        <w:r w:rsidR="00C77949">
          <w:rPr>
            <w:noProof/>
            <w:webHidden/>
          </w:rPr>
          <w:instrText xml:space="preserve"> PAGEREF _Toc360620629 \h </w:instrText>
        </w:r>
        <w:r w:rsidR="00C77949">
          <w:rPr>
            <w:noProof/>
            <w:webHidden/>
          </w:rPr>
        </w:r>
        <w:r w:rsidR="00C77949">
          <w:rPr>
            <w:noProof/>
            <w:webHidden/>
          </w:rPr>
          <w:fldChar w:fldCharType="separate"/>
        </w:r>
        <w:r w:rsidR="0055766A">
          <w:rPr>
            <w:noProof/>
            <w:webHidden/>
          </w:rPr>
          <w:t>20</w:t>
        </w:r>
        <w:r w:rsidR="00C77949">
          <w:rPr>
            <w:noProof/>
            <w:webHidden/>
          </w:rPr>
          <w:fldChar w:fldCharType="end"/>
        </w:r>
      </w:hyperlink>
    </w:p>
    <w:p w14:paraId="1957666B" w14:textId="77777777" w:rsidR="00E41F38" w:rsidRDefault="00E41F38" w:rsidP="00E41F38">
      <w:r>
        <w:lastRenderedPageBreak/>
        <w:fldChar w:fldCharType="end"/>
      </w:r>
    </w:p>
    <w:p w14:paraId="0DFF869A" w14:textId="77777777" w:rsidR="00B37322" w:rsidRDefault="00B37322" w:rsidP="00E41F38"/>
    <w:p w14:paraId="1957666D" w14:textId="77777777" w:rsidR="00E41F38" w:rsidRDefault="00E41F38" w:rsidP="00E41F38">
      <w:pPr>
        <w:pStyle w:val="Legalese"/>
      </w:pPr>
      <w: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957666E" w14:textId="77777777" w:rsidR="00E41F38" w:rsidRPr="0097576B" w:rsidRDefault="00E41F38" w:rsidP="00E41F38">
      <w:pPr>
        <w:pStyle w:val="Legalese"/>
      </w:pPr>
      <w:r w:rsidRPr="0097576B">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1957666F" w14:textId="77777777" w:rsidR="00E41F38" w:rsidRDefault="00E41F38" w:rsidP="00E41F38">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9576670" w14:textId="1B806256" w:rsidR="00E41F38" w:rsidRDefault="00E41F38" w:rsidP="008B298E">
      <w:pPr>
        <w:pStyle w:val="Legalese"/>
      </w:pPr>
      <w:r>
        <w:t xml:space="preserve">Copyright © </w:t>
      </w:r>
      <w:r w:rsidRPr="00F86DEC">
        <w:t>20</w:t>
      </w:r>
      <w:r>
        <w:t>1</w:t>
      </w:r>
      <w:r w:rsidR="008B298E">
        <w:t>3</w:t>
      </w:r>
      <w:r>
        <w:t xml:space="preserve"> Microsoft Corporation. All rights reserved.</w:t>
      </w:r>
    </w:p>
    <w:p w14:paraId="5BD26E87" w14:textId="1377330D" w:rsidR="00BF5A72" w:rsidRPr="00EE35D7" w:rsidRDefault="00BF5A72" w:rsidP="00BF5A72">
      <w:pPr>
        <w:pStyle w:val="Copyright"/>
        <w:rPr>
          <w:rFonts w:ascii="Arial" w:hAnsi="Arial"/>
          <w:szCs w:val="16"/>
          <w:lang w:eastAsia="ja-JP"/>
        </w:rPr>
      </w:pPr>
      <w:r w:rsidRPr="00EE35D7">
        <w:rPr>
          <w:rFonts w:ascii="Arial" w:hAnsi="Arial"/>
          <w:szCs w:val="16"/>
          <w:lang w:eastAsia="ja-JP"/>
        </w:rPr>
        <w:t xml:space="preserve">Microsoft and the trademarks listed at </w:t>
      </w:r>
      <w:r w:rsidRPr="00BF5A72">
        <w:rPr>
          <w:rFonts w:ascii="Arial" w:hAnsi="Arial"/>
          <w:szCs w:val="16"/>
          <w:lang w:eastAsia="ja-JP"/>
        </w:rPr>
        <w:t>http://www.microsoft.com/about/legal/en/us/IntellectualProperty</w:t>
      </w:r>
      <w:r>
        <w:rPr>
          <w:rFonts w:ascii="Arial" w:hAnsi="Arial"/>
          <w:szCs w:val="16"/>
          <w:lang w:eastAsia="ja-JP"/>
        </w:rPr>
        <w:br/>
      </w:r>
      <w:r w:rsidRPr="00EE35D7">
        <w:rPr>
          <w:rFonts w:ascii="Arial" w:hAnsi="Arial"/>
          <w:szCs w:val="16"/>
          <w:lang w:eastAsia="ja-JP"/>
        </w:rPr>
        <w:t xml:space="preserve">/Trademarks/EN-US.aspx are trademarks of the Microsoft group of companies.  </w:t>
      </w:r>
    </w:p>
    <w:p w14:paraId="32E72914" w14:textId="314C7A8F" w:rsidR="00BF5A72" w:rsidRPr="00EE35D7" w:rsidRDefault="00BF5A72" w:rsidP="00BF5A72">
      <w:pPr>
        <w:pStyle w:val="Copyright"/>
        <w:rPr>
          <w:rFonts w:ascii="Arial" w:hAnsi="Arial"/>
          <w:szCs w:val="16"/>
          <w:lang w:eastAsia="ja-JP"/>
        </w:rPr>
      </w:pPr>
      <w:r w:rsidRPr="00EE35D7">
        <w:rPr>
          <w:rFonts w:ascii="Arial" w:hAnsi="Arial"/>
          <w:szCs w:val="16"/>
          <w:lang w:eastAsia="ja-JP"/>
        </w:rPr>
        <w:t xml:space="preserve">All other </w:t>
      </w:r>
      <w:r w:rsidR="00E33B3B">
        <w:rPr>
          <w:rFonts w:ascii="Arial" w:hAnsi="Arial"/>
          <w:szCs w:val="16"/>
          <w:lang w:eastAsia="ja-JP"/>
        </w:rPr>
        <w:t>trade</w:t>
      </w:r>
      <w:r w:rsidRPr="00EE35D7">
        <w:rPr>
          <w:rFonts w:ascii="Arial" w:hAnsi="Arial"/>
          <w:szCs w:val="16"/>
          <w:lang w:eastAsia="ja-JP"/>
        </w:rPr>
        <w:t>marks are property of their respective owners.</w:t>
      </w:r>
    </w:p>
    <w:p w14:paraId="19576672" w14:textId="21051A66" w:rsidR="00E41F38" w:rsidRDefault="00E41F38" w:rsidP="00E41F38">
      <w:pPr>
        <w:pStyle w:val="Legalese"/>
      </w:pPr>
      <w:r>
        <w:t>.</w:t>
      </w:r>
    </w:p>
    <w:p w14:paraId="19576673" w14:textId="77777777" w:rsidR="00E41F38" w:rsidRDefault="00E41F38" w:rsidP="00E41F38">
      <w:pPr>
        <w:pStyle w:val="Legalese"/>
      </w:pPr>
    </w:p>
    <w:p w14:paraId="19576674" w14:textId="77777777" w:rsidR="00E41F38" w:rsidRDefault="00E41F38" w:rsidP="00E41F38">
      <w:pPr>
        <w:pStyle w:val="Legalese"/>
      </w:pPr>
    </w:p>
    <w:p w14:paraId="19576675" w14:textId="77777777" w:rsidR="00E41F38" w:rsidRDefault="00E41F38" w:rsidP="00E41F38">
      <w:pPr>
        <w:pStyle w:val="Legalese"/>
      </w:pPr>
    </w:p>
    <w:p w14:paraId="19576676" w14:textId="77777777" w:rsidR="00E41F38" w:rsidRDefault="00E41F38" w:rsidP="00E41F38">
      <w:pPr>
        <w:pStyle w:val="Legalese"/>
      </w:pPr>
    </w:p>
    <w:p w14:paraId="19576677" w14:textId="77777777" w:rsidR="00E41F38" w:rsidRDefault="00E41F38" w:rsidP="00E41F38">
      <w:pPr>
        <w:pStyle w:val="Legalese"/>
      </w:pPr>
    </w:p>
    <w:p w14:paraId="19576678" w14:textId="77777777" w:rsidR="00E41F38" w:rsidRDefault="00E41F38" w:rsidP="00E41F38">
      <w:pPr>
        <w:pStyle w:val="Legalese"/>
      </w:pPr>
    </w:p>
    <w:p w14:paraId="19576679" w14:textId="77777777" w:rsidR="00E41F38" w:rsidRDefault="00E41F38" w:rsidP="00E41F38">
      <w:pPr>
        <w:pStyle w:val="Legalese"/>
      </w:pPr>
    </w:p>
    <w:p w14:paraId="1957667A" w14:textId="77777777" w:rsidR="00E41F38" w:rsidRDefault="00E41F38" w:rsidP="00E41F38">
      <w:pPr>
        <w:pStyle w:val="Legalese"/>
      </w:pPr>
    </w:p>
    <w:p w14:paraId="1957667B" w14:textId="77777777" w:rsidR="00E41F38" w:rsidRDefault="00E41F38" w:rsidP="00E41F38">
      <w:pPr>
        <w:pStyle w:val="Legalese"/>
      </w:pPr>
    </w:p>
    <w:p w14:paraId="1957667C" w14:textId="77777777" w:rsidR="00E41F38" w:rsidRDefault="00E41F38" w:rsidP="00E41F38">
      <w:pPr>
        <w:pStyle w:val="Legalese"/>
      </w:pPr>
    </w:p>
    <w:p w14:paraId="1957667D" w14:textId="77777777" w:rsidR="00E41F38" w:rsidRDefault="00E41F38" w:rsidP="00E41F38">
      <w:pPr>
        <w:pStyle w:val="Legalese"/>
      </w:pPr>
    </w:p>
    <w:p w14:paraId="1957667E" w14:textId="77777777" w:rsidR="00E41F38" w:rsidRDefault="00E41F38" w:rsidP="00E41F38">
      <w:pPr>
        <w:pStyle w:val="Legalese"/>
      </w:pPr>
    </w:p>
    <w:p w14:paraId="1957667F" w14:textId="77777777" w:rsidR="00E41F38" w:rsidRDefault="00E41F38" w:rsidP="00E41F38">
      <w:pPr>
        <w:pStyle w:val="Legalese"/>
      </w:pPr>
    </w:p>
    <w:p w14:paraId="19576680" w14:textId="77777777" w:rsidR="00E41F38" w:rsidRDefault="00E41F38" w:rsidP="00E41F38">
      <w:pPr>
        <w:pStyle w:val="Legalese"/>
      </w:pPr>
    </w:p>
    <w:p w14:paraId="19576681" w14:textId="77777777" w:rsidR="00E41F38" w:rsidRDefault="00E41F38" w:rsidP="00E41F38">
      <w:pPr>
        <w:pStyle w:val="Legalese"/>
      </w:pPr>
    </w:p>
    <w:p w14:paraId="19576682" w14:textId="7FCBB606" w:rsidR="00E41F38" w:rsidRDefault="00E41F38" w:rsidP="00760A95">
      <w:pPr>
        <w:pStyle w:val="Legalese"/>
      </w:pPr>
      <w:r>
        <w:t xml:space="preserve">Product Number: </w:t>
      </w:r>
      <w:r w:rsidR="008E7E68">
        <w:t>20487B</w:t>
      </w:r>
    </w:p>
    <w:p w14:paraId="19576683" w14:textId="77777777" w:rsidR="00E41F38" w:rsidRDefault="00E41F38" w:rsidP="00E41F38">
      <w:pPr>
        <w:pStyle w:val="Version"/>
      </w:pPr>
      <w:r>
        <w:t>Version 1.2</w:t>
      </w:r>
    </w:p>
    <w:p w14:paraId="19576684" w14:textId="77777777" w:rsidR="00E41F38" w:rsidRPr="00424026" w:rsidRDefault="00E41F38" w:rsidP="00E41F38">
      <w:pPr>
        <w:pStyle w:val="Version"/>
      </w:pPr>
    </w:p>
    <w:p w14:paraId="19576685" w14:textId="77777777" w:rsidR="00E41F38" w:rsidRPr="002F5608" w:rsidRDefault="00E41F38" w:rsidP="00E41F38">
      <w:pPr>
        <w:sectPr w:rsidR="00E41F38" w:rsidRPr="002F5608" w:rsidSect="003752E2">
          <w:pgSz w:w="12240" w:h="15840" w:code="1"/>
          <w:pgMar w:top="426" w:right="1800" w:bottom="1440" w:left="1800" w:header="720" w:footer="720" w:gutter="0"/>
          <w:cols w:space="720"/>
          <w:docGrid w:linePitch="360"/>
        </w:sectPr>
      </w:pPr>
    </w:p>
    <w:p w14:paraId="19576686" w14:textId="77777777" w:rsidR="00E41F38" w:rsidRDefault="00E41F38" w:rsidP="00E41F38">
      <w:pPr>
        <w:pStyle w:val="Heading1"/>
      </w:pPr>
      <w:bookmarkStart w:id="3" w:name="_Toc360620602"/>
      <w:r>
        <w:lastRenderedPageBreak/>
        <w:t>Introducing Microsoft Hyper-V</w:t>
      </w:r>
      <w:bookmarkEnd w:id="3"/>
    </w:p>
    <w:p w14:paraId="19576687" w14:textId="3E75B24A" w:rsidR="00E41F38" w:rsidRPr="00636E0E" w:rsidRDefault="00231BF8" w:rsidP="00E41F38">
      <w:pPr>
        <w:pStyle w:val="Note"/>
      </w:pPr>
      <w:r w:rsidRPr="00231BF8">
        <w:rPr>
          <w:rFonts w:ascii="Segoe UI" w:eastAsia="Times New Roman" w:hAnsi="Segoe UI" w:cs="Segoe UI"/>
          <w:b/>
          <w:bCs w:val="0"/>
          <w:lang w:eastAsia="en-US" w:bidi="he-IL"/>
        </w:rPr>
        <w:t>Important</w:t>
      </w:r>
      <w:r w:rsidRPr="00231BF8">
        <w:rPr>
          <w:rFonts w:ascii="Segoe UI" w:eastAsia="Times New Roman" w:hAnsi="Segoe UI" w:cs="Segoe UI"/>
          <w:lang w:eastAsia="en-US" w:bidi="he-IL"/>
        </w:rPr>
        <w:t>: This setup requires Windows Server® 2008 R2 SP1 with Hyper-V. To successfully import virtual machines into Windows Server 2008 R2 SP1 Hyper-V, you will have to run the VM-Pre-Import script that will create symbolic links to the Base/Middle-Tier images in the C:\Program Files\Microsoft Learning\Base\ and C:\Program Files\Microsoft Learning\Base\Drives\ folders.</w:t>
      </w:r>
    </w:p>
    <w:p w14:paraId="19576688" w14:textId="0563E16C" w:rsidR="00E41F38" w:rsidRDefault="00E41F38" w:rsidP="00E41F38">
      <w:r>
        <w:t>This learning product is designed using Microsoft Hyper-V running Windows Server 2008 R2</w:t>
      </w:r>
      <w:r w:rsidR="00FB5BED">
        <w:t xml:space="preserve"> SP1</w:t>
      </w:r>
      <w:r>
        <w:t>. Hyper-V is a virtualization technology that allows a single computer to act as a host for one or more virtual machines. The virtual machines use a set of virtual devices that might or might not map to the physical hardware of the host computer.</w:t>
      </w:r>
    </w:p>
    <w:p w14:paraId="19576689" w14:textId="77777777" w:rsidR="00E41F38" w:rsidRDefault="00E41F38" w:rsidP="00E41F38">
      <w:r>
        <w:t xml:space="preserve">The software that is installed onto the virtual machine is unmodified, full-version, retail software that operates exactly as it does when it is installed onto physical hardware. </w:t>
      </w:r>
    </w:p>
    <w:p w14:paraId="1957668A" w14:textId="77777777" w:rsidR="00E41F38" w:rsidRDefault="00E41F38" w:rsidP="00E41F38">
      <w:r>
        <w:t>The following definitions will help you with the remainder of this document:</w:t>
      </w:r>
    </w:p>
    <w:p w14:paraId="1957668B" w14:textId="77777777" w:rsidR="00E41F38" w:rsidRPr="004F4851" w:rsidRDefault="00E41F38" w:rsidP="00E41F38">
      <w:pPr>
        <w:pStyle w:val="Lb1"/>
        <w:rPr>
          <w:rStyle w:val="Strong"/>
          <w:b w:val="0"/>
          <w:bCs w:val="0"/>
          <w:lang w:eastAsia="en-US"/>
        </w:rPr>
      </w:pPr>
      <w:r>
        <w:rPr>
          <w:rStyle w:val="Strong"/>
        </w:rPr>
        <w:t>Hyper-V</w:t>
      </w:r>
      <w:r>
        <w:t xml:space="preserve">: </w:t>
      </w:r>
      <w:r>
        <w:rPr>
          <w:lang w:eastAsia="en-US"/>
        </w:rPr>
        <w:t>Hyper-V</w:t>
      </w:r>
      <w:r w:rsidRPr="007A3EE6">
        <w:rPr>
          <w:lang w:eastAsia="en-US"/>
        </w:rPr>
        <w:t xml:space="preserve"> is a server application that enables users to run a broad range of operating systems</w:t>
      </w:r>
      <w:r>
        <w:t xml:space="preserve"> </w:t>
      </w:r>
      <w:r w:rsidRPr="007A3EE6">
        <w:rPr>
          <w:lang w:eastAsia="en-US"/>
        </w:rPr>
        <w:t xml:space="preserve">simultaneously on a single physical server. </w:t>
      </w:r>
      <w:r>
        <w:rPr>
          <w:lang w:eastAsia="en-US"/>
        </w:rPr>
        <w:t xml:space="preserve">Hyper-V is included with some versions of Windows Server 2008. </w:t>
      </w:r>
      <w:r>
        <w:t xml:space="preserve">Hyper-V can only be run on 64-bit version of Windows Server 2008 running on 64-bit hardware. </w:t>
      </w:r>
    </w:p>
    <w:p w14:paraId="1957668C" w14:textId="77777777" w:rsidR="00E41F38" w:rsidRDefault="00E41F38" w:rsidP="00E41F38">
      <w:pPr>
        <w:pStyle w:val="Lb1"/>
      </w:pPr>
      <w:r w:rsidRPr="001B5C98">
        <w:rPr>
          <w:rStyle w:val="Strong"/>
        </w:rPr>
        <w:t xml:space="preserve">Host </w:t>
      </w:r>
      <w:r>
        <w:rPr>
          <w:rStyle w:val="Strong"/>
        </w:rPr>
        <w:t>C</w:t>
      </w:r>
      <w:r w:rsidRPr="001B5C98">
        <w:rPr>
          <w:rStyle w:val="Strong"/>
        </w:rPr>
        <w:t>omputer</w:t>
      </w:r>
      <w:r>
        <w:t>: The physical computer onto which an operating system and the Hyper-V server role have been installed.</w:t>
      </w:r>
    </w:p>
    <w:p w14:paraId="1957668D" w14:textId="77777777" w:rsidR="00E41F38" w:rsidRDefault="00E41F38" w:rsidP="00E41F38">
      <w:pPr>
        <w:pStyle w:val="Lb1"/>
      </w:pPr>
      <w:r w:rsidRPr="001B5C98">
        <w:rPr>
          <w:rStyle w:val="Strong"/>
        </w:rPr>
        <w:t xml:space="preserve">Host </w:t>
      </w:r>
      <w:r>
        <w:rPr>
          <w:rStyle w:val="Strong"/>
        </w:rPr>
        <w:t>O</w:t>
      </w:r>
      <w:r w:rsidRPr="001B5C98">
        <w:rPr>
          <w:rStyle w:val="Strong"/>
        </w:rPr>
        <w:t xml:space="preserve">perating </w:t>
      </w:r>
      <w:r>
        <w:rPr>
          <w:rStyle w:val="Strong"/>
        </w:rPr>
        <w:t>S</w:t>
      </w:r>
      <w:r w:rsidRPr="001B5C98">
        <w:rPr>
          <w:rStyle w:val="Strong"/>
        </w:rPr>
        <w:t>ystem</w:t>
      </w:r>
      <w:r>
        <w:t>: The operating system that is running on the physical computer. With Hyper-V, the only supported host operating system is Windows Server 2008.</w:t>
      </w:r>
    </w:p>
    <w:p w14:paraId="1957668E" w14:textId="77777777" w:rsidR="00E41F38" w:rsidRDefault="00E41F38" w:rsidP="00E41F38">
      <w:pPr>
        <w:pStyle w:val="Lb1"/>
        <w:keepLines/>
      </w:pPr>
      <w:r w:rsidRPr="001B5C98">
        <w:rPr>
          <w:rStyle w:val="Strong"/>
        </w:rPr>
        <w:t xml:space="preserve">Virtual </w:t>
      </w:r>
      <w:r>
        <w:rPr>
          <w:rStyle w:val="Strong"/>
        </w:rPr>
        <w:t>M</w:t>
      </w:r>
      <w:r w:rsidRPr="001B5C98">
        <w:rPr>
          <w:rStyle w:val="Strong"/>
        </w:rPr>
        <w:t>achine</w:t>
      </w:r>
      <w:r>
        <w:t>: The computer that is running inside Hyper-V. In this document, “Hyper-V” refers to the application running on the host, while “virtual machine” refers to the guest operating system and any software that is running inside the Hyper-V application.</w:t>
      </w:r>
    </w:p>
    <w:p w14:paraId="1957668F" w14:textId="77777777" w:rsidR="00E41F38" w:rsidRDefault="00E41F38" w:rsidP="00E41F38">
      <w:pPr>
        <w:pStyle w:val="Lb1"/>
      </w:pPr>
      <w:r w:rsidRPr="001B5C98">
        <w:rPr>
          <w:rStyle w:val="Strong"/>
        </w:rPr>
        <w:t xml:space="preserve">Guest </w:t>
      </w:r>
      <w:r>
        <w:rPr>
          <w:rStyle w:val="Strong"/>
        </w:rPr>
        <w:t>O</w:t>
      </w:r>
      <w:r w:rsidRPr="001B5C98">
        <w:rPr>
          <w:rStyle w:val="Strong"/>
        </w:rPr>
        <w:t xml:space="preserve">perating </w:t>
      </w:r>
      <w:r>
        <w:rPr>
          <w:rStyle w:val="Strong"/>
        </w:rPr>
        <w:t>S</w:t>
      </w:r>
      <w:r w:rsidRPr="001B5C98">
        <w:rPr>
          <w:rStyle w:val="Strong"/>
        </w:rPr>
        <w:t>ystem</w:t>
      </w:r>
      <w:r>
        <w:t>: The operating system that is running inside the virtual machine.</w:t>
      </w:r>
    </w:p>
    <w:p w14:paraId="19576690" w14:textId="77777777" w:rsidR="00E41F38" w:rsidRDefault="00E41F38" w:rsidP="00E41F38">
      <w:pPr>
        <w:pStyle w:val="Note"/>
      </w:pPr>
      <w:r w:rsidRPr="007E5B68">
        <w:rPr>
          <w:rStyle w:val="NotePrefix"/>
        </w:rPr>
        <w:t>Note:</w:t>
      </w:r>
      <w:r w:rsidRPr="00ED718E">
        <w:rPr>
          <w:rStyle w:val="Strong"/>
        </w:rPr>
        <w:t xml:space="preserve"> </w:t>
      </w:r>
      <w:r>
        <w:t>Pressing Ctrl+Alt+Delete while working with a virtual machine will display the Windows Security dialog box for the host operating system. To close the dialog box, press Esc. To access the Windows Security dialog box for a guest operating system, press Ctrl+Alt+End. Other than this difference, software on a virtual machine behaves as it would behave on a physical computer.</w:t>
      </w:r>
    </w:p>
    <w:p w14:paraId="19576691" w14:textId="6C4F1B10" w:rsidR="00E41F38" w:rsidRDefault="00E41F38" w:rsidP="00E41F38">
      <w:r>
        <w:t>You can configure virtual machines to communicate with the host computer, other virtual machines on the same host computer, other host computers, virtual machines on other host computers, other physical computers on the network, or any combination thereof.</w:t>
      </w:r>
    </w:p>
    <w:p w14:paraId="19576692" w14:textId="6DCF654E" w:rsidR="00E41F38" w:rsidRDefault="00E41F38" w:rsidP="00B46D48">
      <w:r>
        <w:lastRenderedPageBreak/>
        <w:t>The setup instructions that you will follow as part of this classroom setup guide configure Hyper-V and the virtual machines that run on the host. Changing any of the configuration settings may render the labs for this learning product unusable.</w:t>
      </w:r>
    </w:p>
    <w:p w14:paraId="19576693" w14:textId="77777777" w:rsidR="00E41F38" w:rsidRDefault="00E41F38" w:rsidP="00E41F38">
      <w:pPr>
        <w:pStyle w:val="Heading1"/>
      </w:pPr>
      <w:bookmarkStart w:id="4" w:name="_Toc360620603"/>
      <w:r>
        <w:t>Setup Overview</w:t>
      </w:r>
      <w:bookmarkEnd w:id="4"/>
    </w:p>
    <w:p w14:paraId="19576694" w14:textId="77777777" w:rsidR="00E41F38" w:rsidRDefault="00E41F38" w:rsidP="00E41F38">
      <w:r>
        <w:t xml:space="preserve">The </w:t>
      </w:r>
      <w:r w:rsidRPr="002213CE">
        <w:t>host computers must be set up with</w:t>
      </w:r>
      <w:r>
        <w:t xml:space="preserve"> a 64 bit version of</w:t>
      </w:r>
      <w:r w:rsidRPr="002213CE">
        <w:t xml:space="preserve"> </w:t>
      </w:r>
      <w:r>
        <w:t xml:space="preserve">Windows Server 2008 R2 SP1 and must be running on 64 bit hardware. For more information on the supported hardware for Hyper-V, </w:t>
      </w:r>
      <w:r w:rsidRPr="00BE7289">
        <w:t>please see the follow</w:t>
      </w:r>
      <w:r>
        <w:t>ing</w:t>
      </w:r>
      <w:r w:rsidRPr="00BE7289">
        <w:t xml:space="preserve"> web site: </w:t>
      </w:r>
      <w:r w:rsidRPr="002A320C">
        <w:t>http://www.microsoft.com</w:t>
      </w:r>
      <w:r>
        <w:t>/hyper-v</w:t>
      </w:r>
      <w:r w:rsidRPr="00BE7289">
        <w:t>.</w:t>
      </w:r>
      <w:r w:rsidRPr="002213CE">
        <w:t xml:space="preserve"> </w:t>
      </w:r>
    </w:p>
    <w:p w14:paraId="12B67F1D" w14:textId="24542AD9" w:rsidR="003752E2" w:rsidRDefault="00E41F38" w:rsidP="003752E2">
      <w:r w:rsidRPr="002213CE">
        <w:t xml:space="preserve">For the purposes of this </w:t>
      </w:r>
      <w:r>
        <w:t>learning product</w:t>
      </w:r>
      <w:r w:rsidRPr="002213CE">
        <w:t xml:space="preserve">, it is not necessary for the host computers to be able to communicate with </w:t>
      </w:r>
      <w:r>
        <w:t xml:space="preserve">another </w:t>
      </w:r>
      <w:r w:rsidRPr="002213CE">
        <w:t>network. However, allowing them to communicate with each other is recommended to make setup easier. The setup procedures below assume that the host computers can communicate with each other for setup purposes. You should note the administrator’s user name and password for the host computers and provide this information to the</w:t>
      </w:r>
      <w:r>
        <w:t xml:space="preserve"> instructor.</w:t>
      </w:r>
      <w:r w:rsidR="003752E2">
        <w:t xml:space="preserve"> </w:t>
      </w:r>
    </w:p>
    <w:p w14:paraId="7E3729E5" w14:textId="77777777" w:rsidR="003752E2" w:rsidRPr="003752E2" w:rsidRDefault="003752E2" w:rsidP="003752E2">
      <w:pPr>
        <w:pStyle w:val="Note"/>
        <w:rPr>
          <w:b/>
          <w:bCs w:val="0"/>
        </w:rPr>
      </w:pPr>
      <w:r w:rsidRPr="003752E2">
        <w:rPr>
          <w:rStyle w:val="NotePrefix"/>
        </w:rPr>
        <w:t>Important:</w:t>
      </w:r>
      <w:r w:rsidRPr="003752E2">
        <w:rPr>
          <w:rStyle w:val="Strong"/>
        </w:rPr>
        <w:t xml:space="preserve"> </w:t>
      </w:r>
      <w:r w:rsidRPr="003752E2">
        <w:t>It is recommended that you download and apply the following hotfix in order to successfully run Windows Server 2012\Windows 8 in a virtual machine running on a Windows Server 2008 R2 SP1 host.</w:t>
      </w:r>
    </w:p>
    <w:p w14:paraId="254F2897" w14:textId="77777777" w:rsidR="003752E2" w:rsidRPr="003752E2" w:rsidRDefault="003752E2" w:rsidP="003752E2">
      <w:pPr>
        <w:pStyle w:val="Note"/>
        <w:rPr>
          <w:rStyle w:val="Strong"/>
          <w:b w:val="0"/>
        </w:rPr>
      </w:pPr>
      <w:r w:rsidRPr="003752E2">
        <w:rPr>
          <w:b/>
        </w:rPr>
        <w:t>http://support.microsoft.com/kb/2744129</w:t>
      </w:r>
    </w:p>
    <w:p w14:paraId="68D4F235" w14:textId="77777777" w:rsidR="003752E2" w:rsidRPr="003752E2" w:rsidRDefault="003752E2" w:rsidP="003752E2">
      <w:pPr>
        <w:pStyle w:val="Note"/>
      </w:pPr>
      <w:r w:rsidRPr="003752E2">
        <w:t>Without the hotfix, you may experience one or more of the following issues:</w:t>
      </w:r>
    </w:p>
    <w:p w14:paraId="4C5CD4CA" w14:textId="77777777" w:rsidR="003752E2" w:rsidRPr="003752E2" w:rsidRDefault="003752E2" w:rsidP="003752E2">
      <w:pPr>
        <w:pStyle w:val="Note"/>
        <w:numPr>
          <w:ilvl w:val="0"/>
          <w:numId w:val="29"/>
        </w:numPr>
        <w:rPr>
          <w:rStyle w:val="Strong"/>
          <w:b w:val="0"/>
        </w:rPr>
      </w:pPr>
      <w:r w:rsidRPr="003752E2">
        <w:rPr>
          <w:rStyle w:val="Strong"/>
        </w:rPr>
        <w:t>The Windows 8/Server 2012 virtual machine may stop responding.</w:t>
      </w:r>
    </w:p>
    <w:p w14:paraId="205C14B0" w14:textId="77777777" w:rsidR="003752E2" w:rsidRPr="003752E2" w:rsidRDefault="003752E2" w:rsidP="003752E2">
      <w:pPr>
        <w:pStyle w:val="Note"/>
        <w:numPr>
          <w:ilvl w:val="0"/>
          <w:numId w:val="29"/>
        </w:numPr>
      </w:pPr>
      <w:r w:rsidRPr="003752E2">
        <w:rPr>
          <w:rStyle w:val="Strong"/>
        </w:rPr>
        <w:t>The Windows Server 2008 R2 host computer may display a stop error message and restart automatically. This behavior brings down all other running virtual machines together with the host computer.</w:t>
      </w:r>
    </w:p>
    <w:p w14:paraId="07926C79" w14:textId="77777777" w:rsidR="003752E2" w:rsidRPr="003752E2" w:rsidRDefault="003752E2" w:rsidP="003752E2"/>
    <w:p w14:paraId="13A38BED" w14:textId="77777777" w:rsidR="005A3219" w:rsidRPr="003752E2" w:rsidRDefault="005A3219" w:rsidP="005A3219">
      <w:pPr>
        <w:pStyle w:val="Heading1"/>
        <w:rPr>
          <w:rFonts w:ascii="Calibri" w:eastAsia="Calibri" w:hAnsi="Calibri" w:cs="Calibri"/>
          <w:b w:val="0"/>
          <w:bCs w:val="0"/>
        </w:rPr>
      </w:pPr>
      <w:bookmarkStart w:id="5" w:name="_Toc339552584"/>
      <w:bookmarkStart w:id="6" w:name="_Toc340566756"/>
      <w:bookmarkStart w:id="7" w:name="_Toc360620604"/>
      <w:bookmarkStart w:id="8" w:name="_Toc339552585"/>
      <w:r w:rsidRPr="003752E2">
        <w:t>Activating Windows 8 Virtual Machines</w:t>
      </w:r>
      <w:bookmarkEnd w:id="5"/>
      <w:bookmarkEnd w:id="6"/>
      <w:bookmarkEnd w:id="7"/>
    </w:p>
    <w:p w14:paraId="043BAC89" w14:textId="77777777" w:rsidR="005A3219" w:rsidRPr="003752E2" w:rsidRDefault="005A3219" w:rsidP="005A3219">
      <w:r w:rsidRPr="003752E2">
        <w:t xml:space="preserve">A new requirement exists that necessitates the activation of VMs that are based on Windows 8.  Instructions for activating Windows 8 virtual machines can be found in </w:t>
      </w:r>
      <w:r w:rsidRPr="003752E2">
        <w:rPr>
          <w:b/>
        </w:rPr>
        <w:t>Appendix B</w:t>
      </w:r>
      <w:r w:rsidRPr="003752E2">
        <w:t xml:space="preserve">. </w:t>
      </w:r>
    </w:p>
    <w:p w14:paraId="0056C868" w14:textId="77777777" w:rsidR="005A3219" w:rsidRPr="003752E2" w:rsidRDefault="005A3219" w:rsidP="005A3219">
      <w:r w:rsidRPr="003752E2">
        <w:t xml:space="preserve">More information on this new requirement and steps on how to obtain product keys for activation can be found here: </w:t>
      </w:r>
      <w:hyperlink r:id="rId16" w:history="1">
        <w:r w:rsidRPr="003752E2">
          <w:t>http://go.microsoft.com/fwlink/?LinkId=270851</w:t>
        </w:r>
      </w:hyperlink>
    </w:p>
    <w:p w14:paraId="22A76B48" w14:textId="2B0325D1" w:rsidR="003752E2" w:rsidRPr="003752E2" w:rsidRDefault="003752E2" w:rsidP="005A3219">
      <w:pPr>
        <w:pStyle w:val="Heading1"/>
        <w:rPr>
          <w:rFonts w:ascii="Calibri" w:eastAsia="Calibri" w:hAnsi="Calibri" w:cs="Calibri"/>
          <w:b w:val="0"/>
          <w:bCs w:val="0"/>
        </w:rPr>
      </w:pPr>
      <w:bookmarkStart w:id="9" w:name="_Toc360620605"/>
      <w:r w:rsidRPr="003752E2">
        <w:lastRenderedPageBreak/>
        <w:t>Rearming Windows Server 2012 Virtual Machines</w:t>
      </w:r>
      <w:bookmarkEnd w:id="8"/>
      <w:bookmarkEnd w:id="9"/>
    </w:p>
    <w:p w14:paraId="0BCB6507" w14:textId="3731A94E" w:rsidR="003752E2" w:rsidRPr="005A586A" w:rsidRDefault="003752E2" w:rsidP="005A3219">
      <w:r w:rsidRPr="003752E2">
        <w:t xml:space="preserve">A new requirement exists that necessitates the rearming of VMs that are based on Windows Server 2012 in order to place the operating system in a grace state.  Instructions for rearming Windows Server 2012 virtual machines can be found in </w:t>
      </w:r>
      <w:r w:rsidRPr="003752E2">
        <w:rPr>
          <w:b/>
        </w:rPr>
        <w:t xml:space="preserve">Appendix </w:t>
      </w:r>
      <w:r w:rsidR="005A3219">
        <w:rPr>
          <w:b/>
        </w:rPr>
        <w:t>C</w:t>
      </w:r>
      <w:r w:rsidRPr="003752E2">
        <w:t>.</w:t>
      </w:r>
      <w:r w:rsidRPr="005A586A">
        <w:t xml:space="preserve"> </w:t>
      </w:r>
    </w:p>
    <w:p w14:paraId="19576695" w14:textId="77777777" w:rsidR="00E41F38" w:rsidRDefault="00E41F38" w:rsidP="00E41F38"/>
    <w:p w14:paraId="19576696" w14:textId="77777777" w:rsidR="00E41F38" w:rsidRDefault="00E41F38" w:rsidP="00E41F38">
      <w:pPr>
        <w:pStyle w:val="Heading1"/>
      </w:pPr>
      <w:bookmarkStart w:id="10" w:name="_Toc360620606"/>
      <w:r>
        <w:t>Classroom Requirements</w:t>
      </w:r>
      <w:bookmarkEnd w:id="10"/>
    </w:p>
    <w:p w14:paraId="19576697" w14:textId="77777777" w:rsidR="00E41F38" w:rsidRDefault="00E41F38" w:rsidP="00E41F38">
      <w:r>
        <w:t xml:space="preserve">This learning product requires a classroom with a minimum of one computer for the instructor and one for each student. Before class begins, use the following information and instructions to install and configure all computers. </w:t>
      </w:r>
    </w:p>
    <w:p w14:paraId="1CFFF6A3" w14:textId="77777777" w:rsidR="00E34491" w:rsidRDefault="00E34491" w:rsidP="00E34491">
      <w:pPr>
        <w:pStyle w:val="Heading2"/>
      </w:pPr>
      <w:bookmarkStart w:id="11" w:name="_Toc334783637"/>
      <w:bookmarkStart w:id="12" w:name="_Toc360620607"/>
      <w:r>
        <w:t>Hardware</w:t>
      </w:r>
      <w:bookmarkEnd w:id="11"/>
      <w:bookmarkEnd w:id="12"/>
    </w:p>
    <w:p w14:paraId="22A598FE" w14:textId="77777777" w:rsidR="00E34491" w:rsidRDefault="00E34491" w:rsidP="00E34491">
      <w:pPr>
        <w:keepNext/>
      </w:pPr>
      <w:r>
        <w:t>The classroom computers require the following hardware and software configuration.</w:t>
      </w:r>
    </w:p>
    <w:p w14:paraId="45EB1094" w14:textId="77777777" w:rsidR="00E34491" w:rsidRPr="00905A1F" w:rsidRDefault="00E34491" w:rsidP="00E34491">
      <w:pPr>
        <w:keepNext/>
        <w:rPr>
          <w:b/>
        </w:rPr>
      </w:pPr>
      <w:r>
        <w:rPr>
          <w:b/>
        </w:rPr>
        <w:t>Hardware Level 7</w:t>
      </w:r>
    </w:p>
    <w:p w14:paraId="65E7E278" w14:textId="77777777" w:rsidR="00E34491" w:rsidRPr="006A357A" w:rsidRDefault="00E34491" w:rsidP="00E34491">
      <w:pPr>
        <w:pStyle w:val="Lb1"/>
        <w:rPr>
          <w:rFonts w:eastAsia="Times New Roman"/>
          <w:lang w:eastAsia="en-US"/>
        </w:rPr>
      </w:pPr>
      <w:r w:rsidRPr="002E7305">
        <w:t>64 bit Intel Virtualization Technology (Intel VT) or AMD Virtualization (AMD-V) processor (2.8 Ghz dual core or better recommended)</w:t>
      </w:r>
    </w:p>
    <w:p w14:paraId="0BE7F43B" w14:textId="3EDC1FCA" w:rsidR="00E34491" w:rsidRPr="006A357A" w:rsidRDefault="00E34491" w:rsidP="00E34491">
      <w:pPr>
        <w:pStyle w:val="Lb1"/>
        <w:rPr>
          <w:rFonts w:eastAsia="Times New Roman"/>
          <w:lang w:eastAsia="en-US"/>
        </w:rPr>
      </w:pPr>
      <w:r w:rsidRPr="002E7305">
        <w:rPr>
          <w:rFonts w:eastAsia="Times New Roman"/>
          <w:lang w:eastAsia="en-US"/>
        </w:rPr>
        <w:t>Dual 500 GB hard disks 7200 RPM SATA or faster (striped)</w:t>
      </w:r>
      <w:r w:rsidR="008F240C">
        <w:rPr>
          <w:rFonts w:eastAsia="Times New Roman"/>
          <w:lang w:eastAsia="en-US"/>
        </w:rPr>
        <w:t>. Note that the course can run using a single 120GB hard disk if dual 500BG disks are not available.</w:t>
      </w:r>
    </w:p>
    <w:p w14:paraId="5C913EB8" w14:textId="58614985" w:rsidR="00E34491" w:rsidRDefault="00E34491" w:rsidP="000235CB">
      <w:pPr>
        <w:pStyle w:val="Lb1"/>
        <w:keepNext/>
      </w:pPr>
      <w:r>
        <w:t>16GB RAM</w:t>
      </w:r>
      <w:r w:rsidR="008F240C">
        <w:t xml:space="preserve">. </w:t>
      </w:r>
    </w:p>
    <w:p w14:paraId="4B1FF707" w14:textId="77777777" w:rsidR="00E34491" w:rsidRPr="006A357A" w:rsidRDefault="00E34491" w:rsidP="00E34491">
      <w:pPr>
        <w:pStyle w:val="Lb1"/>
      </w:pPr>
      <w:r w:rsidRPr="006A357A">
        <w:t>DVD drive</w:t>
      </w:r>
      <w:r>
        <w:t xml:space="preserve"> (dual layer recommended)</w:t>
      </w:r>
    </w:p>
    <w:p w14:paraId="2454ADBF" w14:textId="77777777" w:rsidR="00E34491" w:rsidRPr="006A357A" w:rsidRDefault="00E34491" w:rsidP="00E34491">
      <w:pPr>
        <w:pStyle w:val="Lb1"/>
      </w:pPr>
      <w:r>
        <w:t>Network adapter with Internet connectivity</w:t>
      </w:r>
    </w:p>
    <w:p w14:paraId="5F9A48EF" w14:textId="77777777" w:rsidR="00E34491" w:rsidRPr="002F6015" w:rsidRDefault="00E34491" w:rsidP="00E34491">
      <w:pPr>
        <w:pStyle w:val="Lb1"/>
      </w:pPr>
      <w:r w:rsidRPr="002E7305">
        <w:t>Dual SVGA monitors 17” or larger supporting 1440X900 minimum resolution</w:t>
      </w:r>
    </w:p>
    <w:p w14:paraId="3CECDCC7" w14:textId="1D16DC9B" w:rsidR="00E34491" w:rsidRDefault="00E34491" w:rsidP="00760A95">
      <w:pPr>
        <w:pStyle w:val="Lb1"/>
      </w:pPr>
      <w:r>
        <w:t>Video adapter that supports 1440 x 900 resolution</w:t>
      </w:r>
    </w:p>
    <w:p w14:paraId="65DEA3F8" w14:textId="77777777" w:rsidR="00E34491" w:rsidRPr="002F6015" w:rsidRDefault="00E34491" w:rsidP="00E34491">
      <w:pPr>
        <w:pStyle w:val="Lb1"/>
      </w:pPr>
      <w:r w:rsidRPr="002F6015">
        <w:t>Microsoft Mouse or compatible pointing device</w:t>
      </w:r>
    </w:p>
    <w:p w14:paraId="29454D97" w14:textId="77777777" w:rsidR="00E34491" w:rsidRPr="002F6015" w:rsidRDefault="00E34491" w:rsidP="00E34491">
      <w:pPr>
        <w:pStyle w:val="Lb1"/>
      </w:pPr>
      <w:r w:rsidRPr="002F6015">
        <w:t>Sound card with amplified speakers</w:t>
      </w:r>
    </w:p>
    <w:p w14:paraId="62BE744B" w14:textId="7E443004" w:rsidR="00E34491" w:rsidRPr="00D84DE1" w:rsidRDefault="00E34491" w:rsidP="002071BE">
      <w:r w:rsidRPr="00D84DE1">
        <w:t xml:space="preserve">In addition, the instructor computer </w:t>
      </w:r>
      <w:r>
        <w:t>must</w:t>
      </w:r>
      <w:r w:rsidRPr="00D84DE1">
        <w:t xml:space="preserve"> be connected to a projection display device that supports SVGA </w:t>
      </w:r>
      <w:r w:rsidR="002071BE">
        <w:t>1440</w:t>
      </w:r>
      <w:r>
        <w:t xml:space="preserve"> </w:t>
      </w:r>
      <w:r w:rsidRPr="00D84DE1">
        <w:t>x</w:t>
      </w:r>
      <w:r>
        <w:t xml:space="preserve"> </w:t>
      </w:r>
      <w:r w:rsidR="002071BE">
        <w:t>900</w:t>
      </w:r>
      <w:r>
        <w:t xml:space="preserve"> pixels</w:t>
      </w:r>
      <w:r w:rsidRPr="00D84DE1">
        <w:t xml:space="preserve">, </w:t>
      </w:r>
      <w:r>
        <w:t xml:space="preserve">16 bit </w:t>
      </w:r>
      <w:r w:rsidRPr="00D84DE1">
        <w:t>colors</w:t>
      </w:r>
      <w:r>
        <w:t>.</w:t>
      </w:r>
    </w:p>
    <w:p w14:paraId="195766A6" w14:textId="77777777" w:rsidR="00E41F38" w:rsidRDefault="00E41F38" w:rsidP="00E41F38">
      <w:pPr>
        <w:pStyle w:val="Heading2"/>
      </w:pPr>
      <w:bookmarkStart w:id="13" w:name="_Toc360620608"/>
      <w:r>
        <w:t>Software</w:t>
      </w:r>
      <w:bookmarkEnd w:id="13"/>
    </w:p>
    <w:p w14:paraId="195766A7" w14:textId="77777777" w:rsidR="00E41F38" w:rsidRPr="00B101BC" w:rsidRDefault="00E41F38" w:rsidP="00E41F38">
      <w:r>
        <w:t>Please note that, unless otherwise indicated, this software is not included in the Trainer Materials disc. This learning product was developed and tested on supported Microsoft software, which is required for the classroom computers.</w:t>
      </w:r>
    </w:p>
    <w:p w14:paraId="195766A8" w14:textId="77777777" w:rsidR="00E41F38" w:rsidRDefault="00E41F38" w:rsidP="00B46D48">
      <w:r>
        <w:t>Also required, but not included in the Training Materials: Microsoft</w:t>
      </w:r>
      <w:r>
        <w:rPr>
          <w:lang w:val="en-CA"/>
        </w:rPr>
        <w:t>®</w:t>
      </w:r>
      <w:r>
        <w:t xml:space="preserve"> Office PowerPoint</w:t>
      </w:r>
      <w:r w:rsidRPr="00836609">
        <w:t>®</w:t>
      </w:r>
      <w:r>
        <w:t xml:space="preserve"> 2007 (instructor computer only).</w:t>
      </w:r>
    </w:p>
    <w:p w14:paraId="195766A9" w14:textId="77777777" w:rsidR="00E41F38" w:rsidRDefault="00E41F38" w:rsidP="00E41F38">
      <w:pPr>
        <w:pStyle w:val="Heading1"/>
      </w:pPr>
      <w:bookmarkStart w:id="14" w:name="_Toc360620609"/>
      <w:r>
        <w:lastRenderedPageBreak/>
        <w:t>Classroom Configuration</w:t>
      </w:r>
      <w:bookmarkEnd w:id="14"/>
    </w:p>
    <w:p w14:paraId="195766AA" w14:textId="3315D510" w:rsidR="00E41F38" w:rsidRDefault="00E41F38" w:rsidP="00E41865">
      <w:r w:rsidRPr="00CD616D">
        <w:t xml:space="preserve">Each classroom computer will serve as </w:t>
      </w:r>
      <w:r w:rsidR="00F139C8">
        <w:t>a</w:t>
      </w:r>
      <w:r w:rsidRPr="00CD616D">
        <w:t xml:space="preserve"> host for </w:t>
      </w:r>
      <w:r w:rsidR="00E41865">
        <w:t>four</w:t>
      </w:r>
      <w:r w:rsidRPr="00CD616D">
        <w:t xml:space="preserve"> virtual machine</w:t>
      </w:r>
      <w:r>
        <w:t>s</w:t>
      </w:r>
      <w:r w:rsidRPr="00CD616D">
        <w:t xml:space="preserve"> that will run in Hyper-V. Domain or workgroup membership does not matter. The network configuration of the host computers </w:t>
      </w:r>
      <w:r w:rsidR="00CA3835">
        <w:t>should provide access to the Internet</w:t>
      </w:r>
      <w:r w:rsidRPr="00CD616D">
        <w:t xml:space="preserve">. After completion of the setup, all computers will be configured to run the </w:t>
      </w:r>
      <w:r w:rsidR="005155E2">
        <w:t xml:space="preserve">following </w:t>
      </w:r>
      <w:r w:rsidRPr="00CD616D">
        <w:t>virtual machine</w:t>
      </w:r>
      <w:r>
        <w:t>s:</w:t>
      </w:r>
    </w:p>
    <w:p w14:paraId="195766AB" w14:textId="002DDCEA" w:rsidR="00E41F38" w:rsidRDefault="008E7E68" w:rsidP="004A7877">
      <w:pPr>
        <w:pStyle w:val="Lb1"/>
      </w:pPr>
      <w:r>
        <w:t>20487B</w:t>
      </w:r>
      <w:r w:rsidR="00B055F2">
        <w:t>-SEA-DEV</w:t>
      </w:r>
      <w:r w:rsidR="004A7877">
        <w:t>-A</w:t>
      </w:r>
    </w:p>
    <w:p w14:paraId="4712C0C7" w14:textId="371EC9CA" w:rsidR="004A7877" w:rsidRDefault="008E7E68" w:rsidP="004A7877">
      <w:pPr>
        <w:pStyle w:val="Lb1"/>
      </w:pPr>
      <w:r>
        <w:t>20487B</w:t>
      </w:r>
      <w:r w:rsidR="004A7877">
        <w:t>-SEA-DEV-B</w:t>
      </w:r>
    </w:p>
    <w:p w14:paraId="6BA5C8FD" w14:textId="56BCC978" w:rsidR="008B40AC" w:rsidRDefault="008E7E68" w:rsidP="008B40AC">
      <w:pPr>
        <w:pStyle w:val="Lb1"/>
      </w:pPr>
      <w:r>
        <w:t>20487B</w:t>
      </w:r>
      <w:r w:rsidR="008B40AC">
        <w:t>-SEA-DEV-C</w:t>
      </w:r>
    </w:p>
    <w:p w14:paraId="421E66E0" w14:textId="235D6EA7" w:rsidR="00510537" w:rsidRDefault="00510537" w:rsidP="00E41F38">
      <w:pPr>
        <w:pStyle w:val="Lb1"/>
      </w:pPr>
      <w:r>
        <w:t>MSL-TMG1</w:t>
      </w:r>
    </w:p>
    <w:p w14:paraId="195766AE" w14:textId="771500AD" w:rsidR="00E41F38" w:rsidRDefault="00E41F38" w:rsidP="00E41F38">
      <w:pPr>
        <w:pStyle w:val="Heading4"/>
      </w:pPr>
      <w:r>
        <w:t xml:space="preserve">Estimated Time to Set up the Classroom: </w:t>
      </w:r>
      <w:r w:rsidR="000B2674">
        <w:t>120</w:t>
      </w:r>
      <w:r w:rsidRPr="00C93D00">
        <w:t xml:space="preserve"> </w:t>
      </w:r>
      <w:r>
        <w:t xml:space="preserve">Minutes </w:t>
      </w:r>
    </w:p>
    <w:p w14:paraId="7CDCEE88" w14:textId="77777777" w:rsidR="008E7E68" w:rsidRDefault="008E7E68" w:rsidP="008E7E68">
      <w:pPr>
        <w:pStyle w:val="Note"/>
        <w:keepNext/>
        <w:rPr>
          <w:lang w:eastAsia="en-US"/>
        </w:rPr>
      </w:pPr>
      <w:r w:rsidRPr="00CA2AF0">
        <w:rPr>
          <w:b/>
          <w:lang w:eastAsia="en-US"/>
        </w:rPr>
        <w:t>Note</w:t>
      </w:r>
      <w:r w:rsidRPr="003006FF">
        <w:rPr>
          <w:b/>
          <w:lang w:eastAsia="en-US"/>
        </w:rPr>
        <w:t>:</w:t>
      </w:r>
      <w:r>
        <w:rPr>
          <w:lang w:eastAsia="en-US"/>
        </w:rPr>
        <w:t xml:space="preserve"> </w:t>
      </w:r>
      <w:r w:rsidRPr="00087ED1">
        <w:rPr>
          <w:lang w:bidi="he-IL"/>
        </w:rPr>
        <w:t>This course is designed to use an Internet connection inside the virtual machine. The Internet connection is required for downloading components from NuGet within Visual Studio, and to access Windows Azure.  If there is no Internet connection present, this course will need to be modified to be delivered from a disconnected student machine.  Student trial accounts for Windows Azure should be provisioned in advance of the first day of class and provisioning can take up to 48 hours.  Windows Azure accounts for students can be acquired from the MSL Campaign Factory.  (</w:t>
      </w:r>
      <w:hyperlink r:id="rId17" w:history="1">
        <w:r w:rsidRPr="00087ED1">
          <w:rPr>
            <w:rStyle w:val="Hyperlink"/>
            <w:lang w:bidi="he-IL"/>
          </w:rPr>
          <w:t>http://www.mslcampaignfactory.com/</w:t>
        </w:r>
      </w:hyperlink>
      <w:r w:rsidRPr="00087ED1">
        <w:rPr>
          <w:lang w:bidi="he-IL"/>
        </w:rPr>
        <w:t>)</w:t>
      </w:r>
    </w:p>
    <w:p w14:paraId="3D34631C" w14:textId="77777777" w:rsidR="008E7E68" w:rsidRPr="008E7E68" w:rsidRDefault="008E7E68" w:rsidP="008E7E68"/>
    <w:p w14:paraId="195766AF" w14:textId="77777777" w:rsidR="00E41F38" w:rsidRPr="00AC12D9" w:rsidRDefault="00E41F38" w:rsidP="00E41F38">
      <w:pPr>
        <w:pStyle w:val="Pb"/>
        <w:framePr w:wrap="around"/>
      </w:pPr>
    </w:p>
    <w:p w14:paraId="195766B0" w14:textId="77777777" w:rsidR="00E41F38" w:rsidRDefault="00E41F38" w:rsidP="00E41F38">
      <w:pPr>
        <w:pStyle w:val="Heading1"/>
      </w:pPr>
      <w:bookmarkStart w:id="15" w:name="_Toc360620610"/>
      <w:r>
        <w:t>Instructor Computer Checklist</w:t>
      </w:r>
      <w:bookmarkEnd w:id="15"/>
    </w:p>
    <w:p w14:paraId="195766B1" w14:textId="77777777" w:rsidR="00E41F38" w:rsidRDefault="00E41F38" w:rsidP="00E41F38">
      <w:pPr>
        <w:pStyle w:val="Checklist"/>
      </w:pPr>
      <w:r>
        <w:t>1. Install the Hyper-V Server Role.</w:t>
      </w:r>
    </w:p>
    <w:p w14:paraId="40A0D370" w14:textId="77777777" w:rsidR="00510537" w:rsidRDefault="00510537" w:rsidP="00510537">
      <w:pPr>
        <w:pStyle w:val="Checklist"/>
      </w:pPr>
      <w:r>
        <w:t>2. Set up the MSL-TMG1 Virtual Machine.</w:t>
      </w:r>
    </w:p>
    <w:p w14:paraId="195766B3" w14:textId="3F62AFB8" w:rsidR="00E41F38" w:rsidRDefault="00510537" w:rsidP="00E41F38">
      <w:pPr>
        <w:pStyle w:val="Checklist"/>
      </w:pPr>
      <w:r>
        <w:t>3</w:t>
      </w:r>
      <w:r w:rsidR="00E41F38">
        <w:t>. Install the Virtual Machine Files.</w:t>
      </w:r>
    </w:p>
    <w:p w14:paraId="195766B4" w14:textId="29087432" w:rsidR="00E41F38" w:rsidRPr="00944A27" w:rsidRDefault="00510537" w:rsidP="00E41F38">
      <w:pPr>
        <w:pStyle w:val="Checklist"/>
      </w:pPr>
      <w:r>
        <w:t>4</w:t>
      </w:r>
      <w:r w:rsidR="00E41F38" w:rsidRPr="00411D0C">
        <w:t xml:space="preserve">. Create </w:t>
      </w:r>
      <w:r w:rsidR="00E41F38">
        <w:t>a S</w:t>
      </w:r>
      <w:r w:rsidR="00E41F38" w:rsidRPr="00411D0C">
        <w:t xml:space="preserve">etup </w:t>
      </w:r>
      <w:r w:rsidR="00E41F38">
        <w:t>S</w:t>
      </w:r>
      <w:r w:rsidR="00E41F38" w:rsidRPr="00411D0C">
        <w:t>hare</w:t>
      </w:r>
      <w:r w:rsidR="00E41F38">
        <w:t>.</w:t>
      </w:r>
    </w:p>
    <w:p w14:paraId="195766B5" w14:textId="776088B0" w:rsidR="00E41F38" w:rsidRPr="002A320C" w:rsidRDefault="00510537" w:rsidP="00E41F38">
      <w:pPr>
        <w:pStyle w:val="Checklist"/>
      </w:pPr>
      <w:r>
        <w:t>5</w:t>
      </w:r>
      <w:r w:rsidR="00E41F38" w:rsidRPr="002A320C">
        <w:t>. Copy the Virtual Machine Files to the Student Computer</w:t>
      </w:r>
      <w:r w:rsidR="00E41F38">
        <w:t>.</w:t>
      </w:r>
    </w:p>
    <w:p w14:paraId="195766B6" w14:textId="28E5ED89" w:rsidR="00E41F38" w:rsidRPr="00E24A10" w:rsidRDefault="00510537" w:rsidP="004418DA">
      <w:pPr>
        <w:pStyle w:val="Checklist"/>
      </w:pPr>
      <w:r>
        <w:t>6</w:t>
      </w:r>
      <w:r w:rsidR="00E41F38" w:rsidRPr="00E24A10">
        <w:t>. Run the VM-Pre-Import script</w:t>
      </w:r>
      <w:r w:rsidR="00E41F38">
        <w:t>.</w:t>
      </w:r>
    </w:p>
    <w:p w14:paraId="195766B7" w14:textId="55787F30" w:rsidR="00E41F38" w:rsidRDefault="00510537" w:rsidP="00E41F38">
      <w:pPr>
        <w:pStyle w:val="Checklist"/>
      </w:pPr>
      <w:r>
        <w:t>7</w:t>
      </w:r>
      <w:r w:rsidR="00E41F38">
        <w:t xml:space="preserve">. </w:t>
      </w:r>
      <w:r w:rsidR="00E41F38" w:rsidRPr="00A90203">
        <w:t xml:space="preserve">Import the Virtual Machines </w:t>
      </w:r>
      <w:r w:rsidR="00E41F38">
        <w:t>on</w:t>
      </w:r>
      <w:r w:rsidR="00E41F38" w:rsidRPr="00A90203">
        <w:t xml:space="preserve"> the Instructor Computer</w:t>
      </w:r>
      <w:r w:rsidR="00E41F38">
        <w:t>.</w:t>
      </w:r>
    </w:p>
    <w:p w14:paraId="195766B8" w14:textId="1838C726" w:rsidR="00E41F38" w:rsidRDefault="00510537" w:rsidP="00E41F38">
      <w:pPr>
        <w:pStyle w:val="Checklist"/>
      </w:pPr>
      <w:r>
        <w:t>8</w:t>
      </w:r>
      <w:r w:rsidR="00E41F38">
        <w:t xml:space="preserve">. </w:t>
      </w:r>
      <w:r w:rsidR="00E41F38" w:rsidRPr="00F22C53">
        <w:t xml:space="preserve">Configure the </w:t>
      </w:r>
      <w:r w:rsidR="00FC045A">
        <w:t xml:space="preserve">Windows Server 2012 </w:t>
      </w:r>
      <w:r w:rsidR="00E41F38">
        <w:t>V</w:t>
      </w:r>
      <w:r w:rsidR="00E41F38" w:rsidRPr="00F22C53">
        <w:t xml:space="preserve">irtual </w:t>
      </w:r>
      <w:r w:rsidR="00E41F38">
        <w:t>M</w:t>
      </w:r>
      <w:r w:rsidR="00E41F38" w:rsidRPr="00F22C53">
        <w:t>achines</w:t>
      </w:r>
      <w:r w:rsidR="00E41F38">
        <w:t xml:space="preserve"> on the Instructor Computer.</w:t>
      </w:r>
    </w:p>
    <w:p w14:paraId="1371B546" w14:textId="17814542" w:rsidR="00FC045A" w:rsidRDefault="00FC045A" w:rsidP="00A935D9">
      <w:pPr>
        <w:pStyle w:val="Checklist"/>
      </w:pPr>
      <w:r>
        <w:t xml:space="preserve">9. </w:t>
      </w:r>
      <w:r w:rsidRPr="00F22C53">
        <w:t xml:space="preserve">Configure the </w:t>
      </w:r>
      <w:r>
        <w:t xml:space="preserve">Windows </w:t>
      </w:r>
      <w:r w:rsidR="00A935D9">
        <w:t>8</w:t>
      </w:r>
      <w:r>
        <w:t xml:space="preserve"> V</w:t>
      </w:r>
      <w:r w:rsidRPr="00F22C53">
        <w:t xml:space="preserve">irtual </w:t>
      </w:r>
      <w:r>
        <w:t>M</w:t>
      </w:r>
      <w:r w:rsidRPr="00F22C53">
        <w:t>achines</w:t>
      </w:r>
      <w:r>
        <w:t xml:space="preserve"> on the Instructor Computer.</w:t>
      </w:r>
    </w:p>
    <w:p w14:paraId="195766B9" w14:textId="0A6D7B76" w:rsidR="00E41F38" w:rsidRDefault="00FC045A" w:rsidP="00E41F38">
      <w:pPr>
        <w:pStyle w:val="Checklist"/>
      </w:pPr>
      <w:r>
        <w:t>10</w:t>
      </w:r>
      <w:r w:rsidR="00B1222C">
        <w:t>. Install the PowerPoint Slides</w:t>
      </w:r>
      <w:r w:rsidR="00E41F38">
        <w:t xml:space="preserve"> (if needed).</w:t>
      </w:r>
    </w:p>
    <w:p w14:paraId="195766BA" w14:textId="77777777" w:rsidR="00E41F38" w:rsidRDefault="00E41F38" w:rsidP="00E41F38">
      <w:pPr>
        <w:pStyle w:val="Pb"/>
        <w:framePr w:wrap="around"/>
      </w:pPr>
    </w:p>
    <w:p w14:paraId="195766BB" w14:textId="77777777" w:rsidR="00E41F38" w:rsidRDefault="00E41F38" w:rsidP="00E41F38">
      <w:pPr>
        <w:pStyle w:val="Heading1"/>
      </w:pPr>
      <w:bookmarkStart w:id="16" w:name="_Toc360620611"/>
      <w:r>
        <w:t>Instructor Computer Setup</w:t>
      </w:r>
      <w:bookmarkEnd w:id="16"/>
    </w:p>
    <w:p w14:paraId="195766BC" w14:textId="77777777" w:rsidR="00E41F38" w:rsidRDefault="00E41F38" w:rsidP="00E41F38">
      <w:r w:rsidRPr="00217362">
        <w:t xml:space="preserve">Use the instructions in the following section to set up the classroom manually. Before starting the installation of the instructor computer, </w:t>
      </w:r>
      <w:r>
        <w:t xml:space="preserve">a supported operating system and Microsoft Office PowerPoint 2007 </w:t>
      </w:r>
      <w:r w:rsidRPr="00217362">
        <w:t>mus</w:t>
      </w:r>
      <w:r>
        <w:t>t be installed on the computer.</w:t>
      </w:r>
    </w:p>
    <w:p w14:paraId="23B527B4" w14:textId="77777777" w:rsidR="005A3219" w:rsidRDefault="005A3219" w:rsidP="005A3219">
      <w:pPr>
        <w:pStyle w:val="Note"/>
      </w:pPr>
      <w:r w:rsidRPr="007E5B68">
        <w:rPr>
          <w:rStyle w:val="NotePrefix"/>
        </w:rPr>
        <w:t>Important:</w:t>
      </w:r>
      <w:r>
        <w:rPr>
          <w:rStyle w:val="Strong"/>
        </w:rPr>
        <w:t xml:space="preserve"> </w:t>
      </w:r>
      <w:r w:rsidRPr="00CF5041">
        <w:t xml:space="preserve">The </w:t>
      </w:r>
      <w:smartTag w:uri="urn:schemas-microsoft-com:office:smarttags" w:element="mswterms">
        <w:r w:rsidRPr="00CF5041">
          <w:t>operating systems</w:t>
        </w:r>
      </w:smartTag>
      <w:r w:rsidRPr="00CF5041">
        <w:t xml:space="preserve"> installed </w:t>
      </w:r>
      <w:r>
        <w:t>o</w:t>
      </w:r>
      <w:r w:rsidRPr="00CF5041">
        <w:t xml:space="preserve">n the </w:t>
      </w:r>
      <w:r>
        <w:t>virtual machine</w:t>
      </w:r>
      <w:r w:rsidRPr="00CF5041">
        <w:t xml:space="preserve">s in this </w:t>
      </w:r>
      <w:r>
        <w:t>learning product</w:t>
      </w:r>
      <w:r w:rsidRPr="00CF5041">
        <w:t xml:space="preserve"> </w:t>
      </w:r>
      <w:r>
        <w:t xml:space="preserve">have </w:t>
      </w:r>
      <w:r w:rsidRPr="00BD3E3A">
        <w:rPr>
          <w:b/>
        </w:rPr>
        <w:t>not</w:t>
      </w:r>
      <w:r w:rsidRPr="00CF5041">
        <w:t xml:space="preserve"> </w:t>
      </w:r>
      <w:r>
        <w:t>been activated and each virtual machine is in the Notification state. There is no grace period for these virtual machines.</w:t>
      </w:r>
    </w:p>
    <w:p w14:paraId="77C0DCCF" w14:textId="77777777" w:rsidR="005A3219" w:rsidRDefault="005A3219" w:rsidP="005A3219">
      <w:pPr>
        <w:pStyle w:val="Note"/>
      </w:pPr>
      <w:r w:rsidRPr="003752E2">
        <w:t xml:space="preserve">As stated earlier, Windows 8 client virtual machines </w:t>
      </w:r>
      <w:r w:rsidRPr="003752E2">
        <w:rPr>
          <w:b/>
        </w:rPr>
        <w:t>need</w:t>
      </w:r>
      <w:r w:rsidRPr="003752E2">
        <w:t xml:space="preserve"> to be activated, as per the steps outlined in </w:t>
      </w:r>
      <w:r w:rsidRPr="003752E2">
        <w:rPr>
          <w:b/>
        </w:rPr>
        <w:t>Appendix B</w:t>
      </w:r>
      <w:r w:rsidRPr="003752E2">
        <w:t xml:space="preserve">. The Windows Server 2012 virtual machines </w:t>
      </w:r>
      <w:r w:rsidRPr="003752E2">
        <w:rPr>
          <w:b/>
        </w:rPr>
        <w:t>do not need</w:t>
      </w:r>
      <w:r w:rsidRPr="003752E2">
        <w:t xml:space="preserve"> to be activated but they will need to be placed in a grace period by running the </w:t>
      </w:r>
      <w:r w:rsidRPr="003752E2">
        <w:rPr>
          <w:b/>
        </w:rPr>
        <w:t>slmgr –rearm</w:t>
      </w:r>
      <w:r w:rsidRPr="003752E2">
        <w:t xml:space="preserve"> command at the administrative command prompt, as per the steps outlined in </w:t>
      </w:r>
      <w:r w:rsidRPr="003752E2">
        <w:rPr>
          <w:b/>
        </w:rPr>
        <w:t>Appendix C</w:t>
      </w:r>
      <w:r w:rsidRPr="003752E2">
        <w:t>.</w:t>
      </w:r>
    </w:p>
    <w:p w14:paraId="3CE3E8C9" w14:textId="77777777" w:rsidR="005A3219" w:rsidRDefault="005A3219" w:rsidP="005A3219">
      <w:pPr>
        <w:pStyle w:val="Note"/>
      </w:pPr>
      <w:r>
        <w:t xml:space="preserve">You may be prompted to restart the computer when the virtual machine is started for the first time. This is because of the hardware differences on the Host computer. You can just click </w:t>
      </w:r>
      <w:r w:rsidRPr="00C93D00">
        <w:rPr>
          <w:b/>
        </w:rPr>
        <w:t>Restart Later</w:t>
      </w:r>
      <w:r>
        <w:t xml:space="preserve"> to close the message.</w:t>
      </w:r>
    </w:p>
    <w:p w14:paraId="195766C1" w14:textId="77777777" w:rsidR="00E41F38" w:rsidRDefault="00E41F38" w:rsidP="00E41F38">
      <w:pPr>
        <w:pStyle w:val="Pb"/>
        <w:framePr w:wrap="around"/>
      </w:pPr>
      <w:r>
        <w:lastRenderedPageBreak/>
        <w:t xml:space="preserve">1. </w:t>
      </w:r>
    </w:p>
    <w:p w14:paraId="195766C2" w14:textId="77777777" w:rsidR="00E41F38" w:rsidRPr="00413134" w:rsidRDefault="00E41F38" w:rsidP="00E41F38">
      <w:pPr>
        <w:pStyle w:val="Heading2"/>
      </w:pPr>
      <w:bookmarkStart w:id="17" w:name="_Toc360620612"/>
      <w:r>
        <w:t>1</w:t>
      </w:r>
      <w:r w:rsidRPr="00413134">
        <w:t xml:space="preserve">. Install </w:t>
      </w:r>
      <w:r>
        <w:t>the Hyper-V Server Role</w:t>
      </w:r>
      <w:bookmarkEnd w:id="17"/>
    </w:p>
    <w:p w14:paraId="195766C3" w14:textId="77777777" w:rsidR="00E41F38" w:rsidRDefault="00E41F38" w:rsidP="00E41F38">
      <w:pPr>
        <w:pStyle w:val="Note"/>
      </w:pPr>
      <w:r w:rsidRPr="007E5B68">
        <w:rPr>
          <w:rStyle w:val="NotePrefix"/>
        </w:rPr>
        <w:t>Important:</w:t>
      </w:r>
      <w:r>
        <w:rPr>
          <w:rStyle w:val="Strong"/>
        </w:rPr>
        <w:t xml:space="preserve"> </w:t>
      </w:r>
      <w:r>
        <w:rPr>
          <w:lang w:val="en-GB"/>
        </w:rPr>
        <w:t>This course requires a Hyper-V host that is running Windows Server 2008 R2 SP1. Dynamic memory allocation for virtual machines is used in this course, and this feature is only available in Service Pack 1 for Windows Server 2008 R2. The host computer should, as a minimum, meet hardware level 6 standards with 8GB of memory – more than 8GB of memory is recommended.</w:t>
      </w:r>
    </w:p>
    <w:p w14:paraId="195766C4" w14:textId="77777777" w:rsidR="00E41F38" w:rsidRDefault="00E41F38" w:rsidP="00E41F38">
      <w:pPr>
        <w:tabs>
          <w:tab w:val="left" w:pos="4020"/>
        </w:tabs>
      </w:pPr>
      <w:r>
        <w:t>In this task you will install the Hyper-V server role on a Windows Server 2008 R2 SP1 host computer.</w:t>
      </w:r>
    </w:p>
    <w:p w14:paraId="195766C5" w14:textId="77777777" w:rsidR="00E41F38" w:rsidRDefault="00E41F38" w:rsidP="00E41F38">
      <w:pPr>
        <w:pStyle w:val="Note"/>
      </w:pPr>
      <w:r w:rsidRPr="007E5B68">
        <w:rPr>
          <w:rStyle w:val="NotePrefix"/>
        </w:rPr>
        <w:t>Important:</w:t>
      </w:r>
      <w:r>
        <w:rPr>
          <w:rStyle w:val="Strong"/>
        </w:rPr>
        <w:t xml:space="preserve"> </w:t>
      </w:r>
      <w:r w:rsidRPr="008D5132">
        <w:t xml:space="preserve">If </w:t>
      </w:r>
      <w:r>
        <w:t>Hyper-V</w:t>
      </w:r>
      <w:r w:rsidRPr="008D5132">
        <w:t xml:space="preserve"> is already installed, you can skip this procedure</w:t>
      </w:r>
      <w:r>
        <w:t>.</w:t>
      </w:r>
    </w:p>
    <w:p w14:paraId="195766C6" w14:textId="77777777" w:rsidR="00E41F38" w:rsidRDefault="00E41F38" w:rsidP="00131F5A">
      <w:pPr>
        <w:pStyle w:val="Ln1"/>
      </w:pPr>
      <w:r>
        <w:t xml:space="preserve">On the host machine, click </w:t>
      </w:r>
      <w:r>
        <w:rPr>
          <w:b/>
          <w:bCs/>
        </w:rPr>
        <w:t>Start</w:t>
      </w:r>
      <w:r>
        <w:t xml:space="preserve">, point to </w:t>
      </w:r>
      <w:r>
        <w:rPr>
          <w:b/>
          <w:bCs/>
        </w:rPr>
        <w:t>Administrative Tools</w:t>
      </w:r>
      <w:r>
        <w:t xml:space="preserve">, and then click </w:t>
      </w:r>
      <w:r>
        <w:rPr>
          <w:b/>
        </w:rPr>
        <w:t>Server Manager</w:t>
      </w:r>
      <w:r>
        <w:t xml:space="preserve">. </w:t>
      </w:r>
    </w:p>
    <w:p w14:paraId="195766C7" w14:textId="77777777" w:rsidR="00E41F38" w:rsidRDefault="00E41F38" w:rsidP="00131F5A">
      <w:pPr>
        <w:pStyle w:val="Ln1"/>
      </w:pPr>
      <w:r>
        <w:t xml:space="preserve">In the </w:t>
      </w:r>
      <w:r>
        <w:rPr>
          <w:b/>
          <w:bCs/>
        </w:rPr>
        <w:t>Server Manager</w:t>
      </w:r>
      <w:r>
        <w:t xml:space="preserve"> console, click </w:t>
      </w:r>
      <w:r>
        <w:rPr>
          <w:b/>
          <w:bCs/>
        </w:rPr>
        <w:t>Roles</w:t>
      </w:r>
      <w:r>
        <w:t xml:space="preserve">. In the </w:t>
      </w:r>
      <w:r w:rsidRPr="00FA11B4">
        <w:rPr>
          <w:b/>
        </w:rPr>
        <w:t>Details</w:t>
      </w:r>
      <w:r>
        <w:t xml:space="preserve"> pane, click </w:t>
      </w:r>
      <w:r w:rsidRPr="002F50B4">
        <w:rPr>
          <w:b/>
        </w:rPr>
        <w:t>Add Roles</w:t>
      </w:r>
      <w:r>
        <w:t>.</w:t>
      </w:r>
    </w:p>
    <w:p w14:paraId="195766C8" w14:textId="77777777" w:rsidR="00E41F38" w:rsidRDefault="00E41F38" w:rsidP="00131F5A">
      <w:pPr>
        <w:pStyle w:val="Ln1"/>
      </w:pPr>
      <w:r>
        <w:t xml:space="preserve">On the </w:t>
      </w:r>
      <w:r w:rsidRPr="002F50B4">
        <w:rPr>
          <w:b/>
        </w:rPr>
        <w:t>Before You Begin</w:t>
      </w:r>
      <w:r>
        <w:t xml:space="preserve"> page, click </w:t>
      </w:r>
      <w:r w:rsidRPr="002F50B4">
        <w:rPr>
          <w:b/>
        </w:rPr>
        <w:t>Next</w:t>
      </w:r>
      <w:r>
        <w:t>.</w:t>
      </w:r>
    </w:p>
    <w:p w14:paraId="195766C9" w14:textId="77777777" w:rsidR="00E41F38" w:rsidRDefault="00E41F38" w:rsidP="00131F5A">
      <w:pPr>
        <w:pStyle w:val="Ln1"/>
      </w:pPr>
      <w:r>
        <w:t xml:space="preserve">On the </w:t>
      </w:r>
      <w:r w:rsidRPr="002F50B4">
        <w:rPr>
          <w:b/>
        </w:rPr>
        <w:t>Select Server Roles</w:t>
      </w:r>
      <w:r>
        <w:t xml:space="preserve"> page, select the </w:t>
      </w:r>
      <w:r w:rsidRPr="002F50B4">
        <w:rPr>
          <w:b/>
        </w:rPr>
        <w:t>Hyper-V</w:t>
      </w:r>
      <w:r>
        <w:t xml:space="preserve"> check box, and then click </w:t>
      </w:r>
      <w:r w:rsidRPr="002C6ABD">
        <w:rPr>
          <w:b/>
        </w:rPr>
        <w:t>Next</w:t>
      </w:r>
      <w:r>
        <w:t>.</w:t>
      </w:r>
    </w:p>
    <w:p w14:paraId="195766CA" w14:textId="77777777" w:rsidR="00E41F38" w:rsidRDefault="00E41F38" w:rsidP="00131F5A">
      <w:pPr>
        <w:pStyle w:val="Ln1"/>
      </w:pPr>
      <w:r>
        <w:t xml:space="preserve">On the </w:t>
      </w:r>
      <w:r w:rsidRPr="002C6ABD">
        <w:rPr>
          <w:b/>
        </w:rPr>
        <w:t>Hyper-V</w:t>
      </w:r>
      <w:r>
        <w:t xml:space="preserve"> page, click </w:t>
      </w:r>
      <w:r w:rsidRPr="002C6ABD">
        <w:rPr>
          <w:b/>
        </w:rPr>
        <w:t>Next</w:t>
      </w:r>
      <w:r>
        <w:t>.</w:t>
      </w:r>
    </w:p>
    <w:p w14:paraId="195766CB" w14:textId="6703BC17" w:rsidR="00E41F38" w:rsidRDefault="00E41F38" w:rsidP="00131F5A">
      <w:pPr>
        <w:pStyle w:val="Ln1"/>
      </w:pPr>
      <w:r>
        <w:t xml:space="preserve">On the </w:t>
      </w:r>
      <w:r w:rsidRPr="007F5942">
        <w:rPr>
          <w:b/>
        </w:rPr>
        <w:t>Create Virtual Networks</w:t>
      </w:r>
      <w:r>
        <w:t xml:space="preserve"> page, </w:t>
      </w:r>
      <w:r w:rsidR="00CC34F5">
        <w:t>ensure that no networks are selected</w:t>
      </w:r>
      <w:r>
        <w:t xml:space="preserve">, and then click </w:t>
      </w:r>
      <w:r w:rsidRPr="007F5942">
        <w:rPr>
          <w:b/>
        </w:rPr>
        <w:t>Next</w:t>
      </w:r>
      <w:r>
        <w:t>.</w:t>
      </w:r>
    </w:p>
    <w:p w14:paraId="195766CC" w14:textId="4F91C8E9" w:rsidR="00E41F38" w:rsidRDefault="00E02F20" w:rsidP="00131F5A">
      <w:pPr>
        <w:pStyle w:val="Ln1"/>
      </w:pPr>
      <w:r>
        <w:t xml:space="preserve">On the </w:t>
      </w:r>
      <w:r w:rsidRPr="007F5942">
        <w:rPr>
          <w:b/>
        </w:rPr>
        <w:t>Confirm Installation Selections</w:t>
      </w:r>
      <w:r>
        <w:t xml:space="preserve"> page, click </w:t>
      </w:r>
      <w:r w:rsidRPr="002C6ABD">
        <w:rPr>
          <w:b/>
        </w:rPr>
        <w:t>Install</w:t>
      </w:r>
      <w:r>
        <w:t xml:space="preserve">. </w:t>
      </w:r>
      <w:r w:rsidRPr="00D51DF0">
        <w:t xml:space="preserve">On the Installation Results page, click </w:t>
      </w:r>
      <w:r w:rsidRPr="00D51DF0">
        <w:rPr>
          <w:b/>
        </w:rPr>
        <w:t>Close</w:t>
      </w:r>
      <w:r w:rsidRPr="00D51DF0">
        <w:t>.</w:t>
      </w:r>
      <w:r>
        <w:t xml:space="preserve"> When prompted to restart the computer, click </w:t>
      </w:r>
      <w:r>
        <w:rPr>
          <w:b/>
        </w:rPr>
        <w:t>Yes</w:t>
      </w:r>
      <w:r>
        <w:t>.</w:t>
      </w:r>
    </w:p>
    <w:p w14:paraId="195766CD" w14:textId="77777777" w:rsidR="00E41F38" w:rsidRDefault="00E41F38" w:rsidP="00131F5A">
      <w:pPr>
        <w:pStyle w:val="Ln1"/>
      </w:pPr>
      <w:r>
        <w:t xml:space="preserve">After the server restarts, log on using administrator credentials. When the installation finishes, click </w:t>
      </w:r>
      <w:r w:rsidRPr="002C6ABD">
        <w:rPr>
          <w:b/>
        </w:rPr>
        <w:t>Close</w:t>
      </w:r>
      <w:r>
        <w:t>.</w:t>
      </w:r>
    </w:p>
    <w:p w14:paraId="776C2C2F" w14:textId="77777777" w:rsidR="005133D6" w:rsidRDefault="005133D6" w:rsidP="005133D6">
      <w:pPr>
        <w:pStyle w:val="Heading2"/>
      </w:pPr>
      <w:bookmarkStart w:id="18" w:name="_Toc333758322"/>
      <w:bookmarkStart w:id="19" w:name="_Toc360620613"/>
      <w:r>
        <w:t xml:space="preserve">2. Set up the </w:t>
      </w:r>
      <w:r>
        <w:rPr>
          <w:lang w:val="en-GB"/>
        </w:rPr>
        <w:t>MSL-TMG1 Virtual Machine</w:t>
      </w:r>
      <w:bookmarkEnd w:id="18"/>
      <w:bookmarkEnd w:id="19"/>
    </w:p>
    <w:p w14:paraId="0BE80A47" w14:textId="63DD9795" w:rsidR="005133D6" w:rsidRDefault="005133D6" w:rsidP="005133D6">
      <w:pPr>
        <w:keepNext/>
      </w:pPr>
      <w:r>
        <w:t>The MSL-TMG1 virtual machine and its related setup guide can be downloaded from the MCT Download Center in the Base Virtual Hard Disks – Mid-Tiers (ENGLISH) folder. The TMG VM requires Base11A-WS08R2SP1.VHD which is also available on the DLC in the Base Virtual Hard Disks (ENGLISH) folder.</w:t>
      </w:r>
    </w:p>
    <w:p w14:paraId="5FDEFB5D" w14:textId="37416C1E" w:rsidR="005133D6" w:rsidRDefault="005133D6" w:rsidP="005133D6">
      <w:pPr>
        <w:pStyle w:val="Note"/>
      </w:pPr>
      <w:r>
        <w:rPr>
          <w:rStyle w:val="NotePrefix"/>
          <w:bCs w:val="0"/>
        </w:rPr>
        <w:t>Important:</w:t>
      </w:r>
      <w:r>
        <w:rPr>
          <w:rStyle w:val="Strong"/>
        </w:rPr>
        <w:t xml:space="preserve"> </w:t>
      </w:r>
      <w:r w:rsidR="00CD437D">
        <w:t>You</w:t>
      </w:r>
      <w:r>
        <w:t xml:space="preserve"> must follow the MSL-TMG1 setup guide to create the </w:t>
      </w:r>
      <w:r>
        <w:rPr>
          <w:b/>
        </w:rPr>
        <w:t>Private Network</w:t>
      </w:r>
      <w:r>
        <w:t xml:space="preserve"> virtual network and deploy the virtual machine base image used by this course. </w:t>
      </w:r>
    </w:p>
    <w:p w14:paraId="085E1A1F" w14:textId="77777777" w:rsidR="005133D6" w:rsidRDefault="005133D6" w:rsidP="005133D6">
      <w:pPr>
        <w:spacing w:after="0" w:line="240" w:lineRule="auto"/>
        <w:ind w:left="0"/>
        <w:rPr>
          <w:lang w:val="en-GB"/>
        </w:rPr>
      </w:pPr>
      <w:r>
        <w:rPr>
          <w:lang w:val="en-GB"/>
        </w:rPr>
        <w:br w:type="page"/>
      </w:r>
    </w:p>
    <w:p w14:paraId="1D1CC9FE" w14:textId="77777777" w:rsidR="005133D6" w:rsidRDefault="005133D6" w:rsidP="005133D6">
      <w:pPr>
        <w:keepNext/>
        <w:rPr>
          <w:lang w:val="en-GB"/>
        </w:rPr>
      </w:pPr>
      <w:r>
        <w:rPr>
          <w:lang w:val="en-GB"/>
        </w:rPr>
        <w:lastRenderedPageBreak/>
        <w:t xml:space="preserve">After completing the steps in the MSL-TMG1 setup guide, if the host computer has 8GB of memory or less, shut down the MSL-TMG1 virtual machine and in Hyper-V Manager, edit its settings to set its memory to the static value </w:t>
      </w:r>
      <w:r>
        <w:rPr>
          <w:b/>
          <w:lang w:val="en-GB"/>
        </w:rPr>
        <w:t>1024</w:t>
      </w:r>
      <w:r>
        <w:rPr>
          <w:lang w:val="en-GB"/>
        </w:rPr>
        <w:t xml:space="preserve"> MB. Then start MSL-TMG1 and ensure that it is running for the remainder of the build process.</w:t>
      </w:r>
    </w:p>
    <w:p w14:paraId="7A5CA3EA" w14:textId="77777777" w:rsidR="00713D70" w:rsidRDefault="00713D70" w:rsidP="00713D70">
      <w:pPr>
        <w:pStyle w:val="Note"/>
        <w:pBdr>
          <w:left w:val="single" w:sz="12" w:space="0" w:color="auto"/>
        </w:pBdr>
        <w:rPr>
          <w:rStyle w:val="NotePrefix"/>
          <w:bCs w:val="0"/>
        </w:rPr>
      </w:pPr>
      <w:r>
        <w:rPr>
          <w:rStyle w:val="NotePrefix"/>
          <w:bCs w:val="0"/>
        </w:rPr>
        <w:t>Note: MSL-TMG1 setup guide refers to configured DNS server Virtual Machine located in Private network. If none present, classroom network DNS server, local ISP DNS server or any publicly available DNS server should be configured in Virtual Machines.</w:t>
      </w:r>
    </w:p>
    <w:p w14:paraId="195766D3" w14:textId="2642542E" w:rsidR="00E41F38" w:rsidRDefault="005133D6" w:rsidP="00E41F38">
      <w:pPr>
        <w:pStyle w:val="Heading2"/>
      </w:pPr>
      <w:bookmarkStart w:id="20" w:name="_Toc360620614"/>
      <w:r>
        <w:t>3</w:t>
      </w:r>
      <w:r w:rsidR="00E41F38">
        <w:t>. Install the Virtual Machine F</w:t>
      </w:r>
      <w:r w:rsidR="00E41F38" w:rsidRPr="00D84DE1">
        <w:t>iles</w:t>
      </w:r>
      <w:bookmarkEnd w:id="20"/>
    </w:p>
    <w:p w14:paraId="195766D4" w14:textId="77777777" w:rsidR="00E41F38" w:rsidRDefault="00E41F38" w:rsidP="00E41F38">
      <w:r>
        <w:t>After installing the Hyper-V server role, you will need to follow the following steps to copy the base images, middle tiers and virtual machine files to the server and then configure the virtual machines.</w:t>
      </w:r>
    </w:p>
    <w:p w14:paraId="195766D5" w14:textId="77777777" w:rsidR="00E41F38" w:rsidRPr="0021425B" w:rsidRDefault="00E41F38" w:rsidP="0021425B">
      <w:pPr>
        <w:pStyle w:val="Heading3"/>
      </w:pPr>
      <w:bookmarkStart w:id="21" w:name="_Toc360620615"/>
      <w:r w:rsidRPr="0021425B">
        <w:t>Extract the Course Images</w:t>
      </w:r>
      <w:bookmarkEnd w:id="21"/>
      <w:r w:rsidRPr="0021425B">
        <w:t xml:space="preserve"> </w:t>
      </w:r>
    </w:p>
    <w:p w14:paraId="61028B4B" w14:textId="77777777" w:rsidR="008B0C5A" w:rsidRDefault="008B0C5A" w:rsidP="0021425B">
      <w:pPr>
        <w:pStyle w:val="Heading4"/>
      </w:pPr>
      <w:r w:rsidRPr="00411D88">
        <w:t xml:space="preserve">To Extract the </w:t>
      </w:r>
      <w:r>
        <w:t>Base Image</w:t>
      </w:r>
      <w:r w:rsidRPr="00411D88">
        <w:t xml:space="preserve">: </w:t>
      </w:r>
    </w:p>
    <w:p w14:paraId="0CE8DC89" w14:textId="2E5EAE3C" w:rsidR="000D4AD7" w:rsidRDefault="00F7737D" w:rsidP="008D7AF8">
      <w:pPr>
        <w:pStyle w:val="Ln1"/>
        <w:numPr>
          <w:ilvl w:val="0"/>
          <w:numId w:val="26"/>
        </w:numPr>
      </w:pPr>
      <w:r>
        <w:t xml:space="preserve">In the Courseware source files location, double-click </w:t>
      </w:r>
      <w:r w:rsidR="00B055F2">
        <w:rPr>
          <w:b/>
        </w:rPr>
        <w:t>Base12</w:t>
      </w:r>
      <w:r w:rsidR="008D7AF8">
        <w:rPr>
          <w:b/>
        </w:rPr>
        <w:t>A</w:t>
      </w:r>
      <w:r w:rsidRPr="00131F5A">
        <w:rPr>
          <w:b/>
        </w:rPr>
        <w:t>-</w:t>
      </w:r>
      <w:r w:rsidR="00B055F2">
        <w:rPr>
          <w:b/>
        </w:rPr>
        <w:t>W</w:t>
      </w:r>
      <w:r w:rsidR="0049527A">
        <w:rPr>
          <w:b/>
        </w:rPr>
        <w:t>S12</w:t>
      </w:r>
      <w:r w:rsidR="00B13990">
        <w:rPr>
          <w:b/>
        </w:rPr>
        <w:t>-TMP</w:t>
      </w:r>
      <w:r w:rsidRPr="00131F5A">
        <w:rPr>
          <w:b/>
        </w:rPr>
        <w:t>.part01.exe</w:t>
      </w:r>
      <w:r w:rsidRPr="00C93D00">
        <w:t>.</w:t>
      </w:r>
    </w:p>
    <w:p w14:paraId="073E2CB0" w14:textId="5A9DD6D4" w:rsidR="008B0C5A" w:rsidRDefault="008B0C5A" w:rsidP="00131F5A">
      <w:pPr>
        <w:pStyle w:val="Ln1"/>
        <w:numPr>
          <w:ilvl w:val="0"/>
          <w:numId w:val="26"/>
        </w:numPr>
      </w:pPr>
      <w:r>
        <w:t xml:space="preserve">When the license agreement is displayed, click </w:t>
      </w:r>
      <w:r w:rsidRPr="00131F5A">
        <w:rPr>
          <w:b/>
        </w:rPr>
        <w:t>Accept</w:t>
      </w:r>
      <w:r>
        <w:t xml:space="preserve"> to indicate that you accept the terms in the license agreement.</w:t>
      </w:r>
    </w:p>
    <w:p w14:paraId="7745169A" w14:textId="08825E5B" w:rsidR="008B0C5A" w:rsidRDefault="008B0C5A" w:rsidP="003701C7">
      <w:pPr>
        <w:pStyle w:val="Ln1"/>
        <w:numPr>
          <w:ilvl w:val="0"/>
          <w:numId w:val="26"/>
        </w:numPr>
      </w:pPr>
      <w:r>
        <w:t xml:space="preserve">In the </w:t>
      </w:r>
      <w:r w:rsidRPr="00131F5A">
        <w:rPr>
          <w:b/>
        </w:rPr>
        <w:t>WinRAR self-extracting archive</w:t>
      </w:r>
      <w:r>
        <w:t xml:space="preserve"> window, in the </w:t>
      </w:r>
      <w:r w:rsidRPr="00131F5A">
        <w:rPr>
          <w:b/>
        </w:rPr>
        <w:t>Destination folder</w:t>
      </w:r>
      <w:r>
        <w:t xml:space="preserve"> box, ensure that </w:t>
      </w:r>
      <w:r w:rsidRPr="00131F5A">
        <w:rPr>
          <w:b/>
        </w:rPr>
        <w:t>C:\Program Files\Microsoft Learning\Base</w:t>
      </w:r>
      <w:r>
        <w:t xml:space="preserve"> is listed, and then click </w:t>
      </w:r>
      <w:r w:rsidR="003701C7">
        <w:rPr>
          <w:b/>
        </w:rPr>
        <w:t>Extract</w:t>
      </w:r>
      <w:r>
        <w:t>. Please wait while the base virtual hard disk file is extracted. This might take a few minutes.</w:t>
      </w:r>
    </w:p>
    <w:p w14:paraId="5A89D199" w14:textId="0996ABC4" w:rsidR="00893F3D" w:rsidRDefault="00893F3D" w:rsidP="003701C7">
      <w:pPr>
        <w:pStyle w:val="Ln1"/>
        <w:numPr>
          <w:ilvl w:val="0"/>
          <w:numId w:val="26"/>
        </w:numPr>
      </w:pPr>
      <w:r>
        <w:t xml:space="preserve">Repeat steps 1-3 for the </w:t>
      </w:r>
      <w:r>
        <w:rPr>
          <w:b/>
          <w:bCs/>
        </w:rPr>
        <w:t>Base12B-W8.part</w:t>
      </w:r>
      <w:r w:rsidR="00370608">
        <w:rPr>
          <w:b/>
          <w:bCs/>
        </w:rPr>
        <w:t>0</w:t>
      </w:r>
      <w:r>
        <w:rPr>
          <w:b/>
          <w:bCs/>
        </w:rPr>
        <w:t>1.exe</w:t>
      </w:r>
    </w:p>
    <w:p w14:paraId="195766DB" w14:textId="3FB809E2" w:rsidR="00E41F38" w:rsidRPr="00411D88" w:rsidRDefault="00E41F38" w:rsidP="00A9189E">
      <w:pPr>
        <w:pStyle w:val="Heading4"/>
        <w:rPr>
          <w:b w:val="0"/>
        </w:rPr>
      </w:pPr>
      <w:r w:rsidRPr="00411D88">
        <w:t xml:space="preserve">To Extract the </w:t>
      </w:r>
      <w:r>
        <w:t>Middle Tier Images</w:t>
      </w:r>
      <w:r w:rsidRPr="00411D88">
        <w:t xml:space="preserve">: </w:t>
      </w:r>
    </w:p>
    <w:p w14:paraId="195766DC" w14:textId="49CDDB80" w:rsidR="00E41F38" w:rsidRDefault="00E41F38" w:rsidP="00214752">
      <w:pPr>
        <w:pStyle w:val="Ln1"/>
        <w:numPr>
          <w:ilvl w:val="0"/>
          <w:numId w:val="41"/>
        </w:numPr>
      </w:pPr>
      <w:r>
        <w:t>In the Courseware source files location, double-</w:t>
      </w:r>
      <w:r w:rsidRPr="00C93D00">
        <w:t xml:space="preserve">click </w:t>
      </w:r>
      <w:r w:rsidR="00B31A6C" w:rsidRPr="00214752">
        <w:rPr>
          <w:b/>
        </w:rPr>
        <w:t>MT13-SEA-DEV12.</w:t>
      </w:r>
      <w:r w:rsidR="00596E2D" w:rsidRPr="00214752">
        <w:rPr>
          <w:b/>
        </w:rPr>
        <w:t>part01.</w:t>
      </w:r>
      <w:r w:rsidRPr="00214752">
        <w:rPr>
          <w:b/>
        </w:rPr>
        <w:t>exe</w:t>
      </w:r>
      <w:r w:rsidRPr="00C93D00">
        <w:t>.</w:t>
      </w:r>
    </w:p>
    <w:p w14:paraId="195766DD" w14:textId="4767C6AF" w:rsidR="00E41F38" w:rsidRDefault="00DB6524" w:rsidP="00131F5A">
      <w:pPr>
        <w:pStyle w:val="Ln1"/>
      </w:pPr>
      <w:r>
        <w:t>When the license agreement is displayed</w:t>
      </w:r>
      <w:r w:rsidR="00E41F38">
        <w:t xml:space="preserve">, click </w:t>
      </w:r>
      <w:r w:rsidR="00E41F38" w:rsidRPr="00131F5A">
        <w:rPr>
          <w:b/>
        </w:rPr>
        <w:t>Accept</w:t>
      </w:r>
      <w:r w:rsidR="00E41F38">
        <w:t xml:space="preserve"> to indicate that you accept the terms in the license agreement.</w:t>
      </w:r>
    </w:p>
    <w:p w14:paraId="195766DE" w14:textId="7836BE32" w:rsidR="00E41F38" w:rsidRDefault="00E41F38" w:rsidP="003701C7">
      <w:pPr>
        <w:pStyle w:val="Ln1"/>
      </w:pPr>
      <w:r>
        <w:t xml:space="preserve">In the WinRAR self-extracting archive window, in the </w:t>
      </w:r>
      <w:r w:rsidRPr="00131F5A">
        <w:rPr>
          <w:b/>
        </w:rPr>
        <w:t>Destination folder</w:t>
      </w:r>
      <w:r>
        <w:t xml:space="preserve"> box, ensure that </w:t>
      </w:r>
      <w:r w:rsidRPr="00131F5A">
        <w:rPr>
          <w:b/>
        </w:rPr>
        <w:t>C:\Program Files\Microsoft Learning\Base\Drives</w:t>
      </w:r>
      <w:r>
        <w:t xml:space="preserve"> is listed, and then click </w:t>
      </w:r>
      <w:r w:rsidR="003701C7">
        <w:rPr>
          <w:b/>
        </w:rPr>
        <w:t>Extract</w:t>
      </w:r>
      <w:r>
        <w:t>.</w:t>
      </w:r>
    </w:p>
    <w:p w14:paraId="195766DF" w14:textId="77777777" w:rsidR="00E41F38" w:rsidRDefault="00E41F38" w:rsidP="00131F5A">
      <w:pPr>
        <w:pStyle w:val="Ln1"/>
      </w:pPr>
      <w:r>
        <w:t>Please wait while the middle tier virtual hard disk file is extracted. This might take a few minutes.</w:t>
      </w:r>
    </w:p>
    <w:p w14:paraId="5A0F5705" w14:textId="4A4A0E84" w:rsidR="00C20485" w:rsidRDefault="00C20485" w:rsidP="00C20485">
      <w:pPr>
        <w:pStyle w:val="Ln1"/>
      </w:pPr>
      <w:r>
        <w:t xml:space="preserve">Repeat steps 1-4 for the </w:t>
      </w:r>
      <w:r>
        <w:rPr>
          <w:b/>
        </w:rPr>
        <w:t>MT12-W8-CL1-Office2010SP1</w:t>
      </w:r>
      <w:r w:rsidRPr="00131F5A">
        <w:rPr>
          <w:b/>
        </w:rPr>
        <w:t>.</w:t>
      </w:r>
      <w:r>
        <w:rPr>
          <w:b/>
        </w:rPr>
        <w:t>part01.</w:t>
      </w:r>
      <w:r w:rsidRPr="00131F5A">
        <w:rPr>
          <w:b/>
        </w:rPr>
        <w:t>exe</w:t>
      </w:r>
      <w:r w:rsidRPr="00C93D00">
        <w:t>.</w:t>
      </w:r>
    </w:p>
    <w:p w14:paraId="161BBACB" w14:textId="43E9AF30" w:rsidR="00C20485" w:rsidRDefault="00C20485" w:rsidP="00C20485">
      <w:pPr>
        <w:pStyle w:val="Ln1"/>
      </w:pPr>
      <w:r>
        <w:t xml:space="preserve">Repeat steps 1-4 for the </w:t>
      </w:r>
      <w:r w:rsidRPr="00596E2D">
        <w:rPr>
          <w:b/>
        </w:rPr>
        <w:t>MT12-SEA-DEV11.part01.exe</w:t>
      </w:r>
    </w:p>
    <w:p w14:paraId="24B6CD85" w14:textId="77970844" w:rsidR="00BD6455" w:rsidRPr="00411D88" w:rsidRDefault="00BD6455" w:rsidP="00BD6455">
      <w:pPr>
        <w:pStyle w:val="Heading4"/>
        <w:rPr>
          <w:b w:val="0"/>
        </w:rPr>
      </w:pPr>
      <w:r w:rsidRPr="00411D88">
        <w:lastRenderedPageBreak/>
        <w:t xml:space="preserve">To Extract the </w:t>
      </w:r>
      <w:r>
        <w:t>Upper Tier Image</w:t>
      </w:r>
      <w:r w:rsidR="007F6698">
        <w:t>s</w:t>
      </w:r>
      <w:r w:rsidRPr="00411D88">
        <w:t xml:space="preserve">: </w:t>
      </w:r>
    </w:p>
    <w:p w14:paraId="13F72E80" w14:textId="7990B160" w:rsidR="00BD6455" w:rsidRDefault="00BD6455" w:rsidP="007F6698">
      <w:pPr>
        <w:pStyle w:val="Ln1"/>
        <w:numPr>
          <w:ilvl w:val="0"/>
          <w:numId w:val="32"/>
        </w:numPr>
      </w:pPr>
      <w:r>
        <w:t>In the Courseware source files location, double-</w:t>
      </w:r>
      <w:r w:rsidRPr="00C93D00">
        <w:t xml:space="preserve">click </w:t>
      </w:r>
      <w:r w:rsidR="008E7E68">
        <w:rPr>
          <w:b/>
          <w:bCs/>
        </w:rPr>
        <w:t>20487B</w:t>
      </w:r>
      <w:r w:rsidR="00555B9F" w:rsidRPr="00555B9F">
        <w:rPr>
          <w:b/>
          <w:bCs/>
        </w:rPr>
        <w:t>-</w:t>
      </w:r>
      <w:r w:rsidRPr="007F6698">
        <w:rPr>
          <w:b/>
        </w:rPr>
        <w:t>UT1</w:t>
      </w:r>
      <w:r w:rsidR="00552CF9" w:rsidRPr="007F6698">
        <w:rPr>
          <w:b/>
        </w:rPr>
        <w:t>3</w:t>
      </w:r>
      <w:r w:rsidRPr="007F6698">
        <w:rPr>
          <w:b/>
        </w:rPr>
        <w:t>-SEA-DEV1</w:t>
      </w:r>
      <w:r w:rsidR="00552CF9" w:rsidRPr="007F6698">
        <w:rPr>
          <w:b/>
        </w:rPr>
        <w:t>2</w:t>
      </w:r>
      <w:r w:rsidR="007F6698" w:rsidRPr="007F6698">
        <w:rPr>
          <w:b/>
        </w:rPr>
        <w:t>-A</w:t>
      </w:r>
      <w:r w:rsidRPr="007F6698">
        <w:rPr>
          <w:b/>
        </w:rPr>
        <w:t>.</w:t>
      </w:r>
      <w:r w:rsidR="00552CF9" w:rsidRPr="007F6698">
        <w:rPr>
          <w:b/>
        </w:rPr>
        <w:t>part</w:t>
      </w:r>
      <w:r w:rsidR="00877352">
        <w:rPr>
          <w:b/>
        </w:rPr>
        <w:t>0</w:t>
      </w:r>
      <w:r w:rsidR="00552CF9" w:rsidRPr="007F6698">
        <w:rPr>
          <w:b/>
        </w:rPr>
        <w:t>1.</w:t>
      </w:r>
      <w:r w:rsidRPr="007F6698">
        <w:rPr>
          <w:b/>
        </w:rPr>
        <w:t>exe</w:t>
      </w:r>
      <w:r w:rsidRPr="00C93D00">
        <w:t>.</w:t>
      </w:r>
    </w:p>
    <w:p w14:paraId="0CBFAD69" w14:textId="77777777" w:rsidR="00BD6455" w:rsidRDefault="00BD6455" w:rsidP="00BD6455">
      <w:pPr>
        <w:pStyle w:val="Ln1"/>
      </w:pPr>
      <w:r>
        <w:t xml:space="preserve">When the license agreement is displayed, click </w:t>
      </w:r>
      <w:r w:rsidRPr="00131F5A">
        <w:rPr>
          <w:b/>
        </w:rPr>
        <w:t>Accept</w:t>
      </w:r>
      <w:r>
        <w:t xml:space="preserve"> to indicate that you accept the terms in the license agreement.</w:t>
      </w:r>
    </w:p>
    <w:p w14:paraId="306C3E82" w14:textId="55C6A600" w:rsidR="00BD6455" w:rsidRDefault="00BD6455" w:rsidP="007F6698">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w:t>
      </w:r>
      <w:r w:rsidR="007F6698">
        <w:rPr>
          <w:b/>
        </w:rPr>
        <w:t>7</w:t>
      </w:r>
      <w:r>
        <w:rPr>
          <w:b/>
        </w:rPr>
        <w:t>\Drives\</w:t>
      </w:r>
      <w:r w:rsidR="008E7E68">
        <w:rPr>
          <w:b/>
        </w:rPr>
        <w:t>20487B</w:t>
      </w:r>
      <w:r>
        <w:rPr>
          <w:b/>
        </w:rPr>
        <w:t>-SEA-DEV</w:t>
      </w:r>
      <w:r w:rsidR="007F6698">
        <w:rPr>
          <w:b/>
        </w:rPr>
        <w:t>-A</w:t>
      </w:r>
      <w:r>
        <w:rPr>
          <w:b/>
        </w:rPr>
        <w:t>\Virtual Hard Disks</w:t>
      </w:r>
      <w:r>
        <w:t xml:space="preserve"> is listed, and then click </w:t>
      </w:r>
      <w:r w:rsidR="003701C7">
        <w:rPr>
          <w:b/>
        </w:rPr>
        <w:t>Extract</w:t>
      </w:r>
      <w:r>
        <w:t>.</w:t>
      </w:r>
    </w:p>
    <w:p w14:paraId="43A6BEE5" w14:textId="51768791" w:rsidR="00BD6455" w:rsidRDefault="00BD6455" w:rsidP="002963D7">
      <w:pPr>
        <w:pStyle w:val="Ln1"/>
      </w:pPr>
      <w:r>
        <w:t xml:space="preserve">Please wait while the </w:t>
      </w:r>
      <w:r w:rsidR="002963D7">
        <w:t>upper</w:t>
      </w:r>
      <w:r>
        <w:t xml:space="preserve"> tier virtual hard disk file is extracted. This might take a few minutes.</w:t>
      </w:r>
    </w:p>
    <w:p w14:paraId="1E1DC0C9" w14:textId="31F61BE4" w:rsidR="007F6698" w:rsidRDefault="007F6698" w:rsidP="00C20485">
      <w:pPr>
        <w:pStyle w:val="Ln1"/>
      </w:pPr>
      <w:r>
        <w:t>In the Courseware source files location, double-</w:t>
      </w:r>
      <w:r w:rsidRPr="00C93D00">
        <w:t xml:space="preserve">click </w:t>
      </w:r>
      <w:r w:rsidR="008E7E68">
        <w:rPr>
          <w:b/>
          <w:bCs/>
        </w:rPr>
        <w:t>20487B</w:t>
      </w:r>
      <w:r w:rsidR="00555B9F" w:rsidRPr="00555B9F">
        <w:rPr>
          <w:b/>
          <w:bCs/>
        </w:rPr>
        <w:t>-</w:t>
      </w:r>
      <w:r w:rsidRPr="007F6698">
        <w:rPr>
          <w:b/>
        </w:rPr>
        <w:t>UT13-SEA-DEV12-</w:t>
      </w:r>
      <w:r>
        <w:rPr>
          <w:b/>
        </w:rPr>
        <w:t>B</w:t>
      </w:r>
      <w:r w:rsidRPr="007F6698">
        <w:rPr>
          <w:b/>
        </w:rPr>
        <w:t>.part</w:t>
      </w:r>
      <w:r w:rsidR="00877352">
        <w:rPr>
          <w:b/>
        </w:rPr>
        <w:t>0</w:t>
      </w:r>
      <w:r w:rsidRPr="007F6698">
        <w:rPr>
          <w:b/>
        </w:rPr>
        <w:t>1.exe</w:t>
      </w:r>
      <w:r w:rsidRPr="00C93D00">
        <w:t>.</w:t>
      </w:r>
    </w:p>
    <w:p w14:paraId="767991BE" w14:textId="77777777" w:rsidR="007F6698" w:rsidRDefault="007F6698" w:rsidP="007F6698">
      <w:pPr>
        <w:pStyle w:val="Ln1"/>
      </w:pPr>
      <w:r>
        <w:t xml:space="preserve">When the license agreement is displayed, click </w:t>
      </w:r>
      <w:r w:rsidRPr="00131F5A">
        <w:rPr>
          <w:b/>
        </w:rPr>
        <w:t>Accept</w:t>
      </w:r>
      <w:r>
        <w:t xml:space="preserve"> to indicate that you accept the terms in the license agreement.</w:t>
      </w:r>
    </w:p>
    <w:p w14:paraId="30D9251A" w14:textId="0664BFA7" w:rsidR="007F6698" w:rsidRDefault="007F6698" w:rsidP="007F6698">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-SEA-DEV-B\Virtual Hard Disks</w:t>
      </w:r>
      <w:r>
        <w:t xml:space="preserve"> is listed, and then click </w:t>
      </w:r>
      <w:r>
        <w:rPr>
          <w:b/>
        </w:rPr>
        <w:t>Extract</w:t>
      </w:r>
      <w:r>
        <w:t>.</w:t>
      </w:r>
    </w:p>
    <w:p w14:paraId="38833F3C" w14:textId="5FA11451" w:rsidR="007F6698" w:rsidRDefault="007F6698" w:rsidP="007F6698">
      <w:pPr>
        <w:pStyle w:val="Ln1"/>
      </w:pPr>
      <w:r>
        <w:t>Please wait while the upper tier virtual hard disk file is extracted. This might take a few minutes.</w:t>
      </w:r>
    </w:p>
    <w:p w14:paraId="1B346F38" w14:textId="76AB5B31" w:rsidR="00C20485" w:rsidRDefault="00C20485" w:rsidP="006B3863">
      <w:pPr>
        <w:pStyle w:val="Ln1"/>
      </w:pPr>
      <w:r>
        <w:t>In the Courseware source files location, double-</w:t>
      </w:r>
      <w:r w:rsidRPr="00C93D00">
        <w:t xml:space="preserve">click </w:t>
      </w:r>
      <w:r w:rsidR="008E7E68">
        <w:rPr>
          <w:b/>
          <w:bCs/>
        </w:rPr>
        <w:t>20487B</w:t>
      </w:r>
      <w:r w:rsidR="00555B9F" w:rsidRPr="00555B9F">
        <w:rPr>
          <w:b/>
          <w:bCs/>
        </w:rPr>
        <w:t>-</w:t>
      </w:r>
      <w:r w:rsidRPr="007F6698">
        <w:rPr>
          <w:b/>
        </w:rPr>
        <w:t>UT1</w:t>
      </w:r>
      <w:r w:rsidR="00B41C7D">
        <w:rPr>
          <w:b/>
        </w:rPr>
        <w:t>2</w:t>
      </w:r>
      <w:r w:rsidRPr="007F6698">
        <w:rPr>
          <w:b/>
        </w:rPr>
        <w:t>-SEA-DEV1</w:t>
      </w:r>
      <w:r w:rsidR="00B41C7D">
        <w:rPr>
          <w:b/>
        </w:rPr>
        <w:t>1</w:t>
      </w:r>
      <w:r w:rsidRPr="007F6698">
        <w:rPr>
          <w:b/>
        </w:rPr>
        <w:t>.</w:t>
      </w:r>
      <w:r w:rsidR="0022635D">
        <w:rPr>
          <w:b/>
        </w:rPr>
        <w:t>par</w:t>
      </w:r>
      <w:r w:rsidR="00555B9F">
        <w:rPr>
          <w:b/>
        </w:rPr>
        <w:t>t</w:t>
      </w:r>
      <w:r w:rsidR="0022635D">
        <w:rPr>
          <w:b/>
        </w:rPr>
        <w:t>01.</w:t>
      </w:r>
      <w:r w:rsidRPr="007F6698">
        <w:rPr>
          <w:b/>
        </w:rPr>
        <w:t>exe</w:t>
      </w:r>
      <w:r w:rsidRPr="00C93D00">
        <w:t>.</w:t>
      </w:r>
    </w:p>
    <w:p w14:paraId="459B8558" w14:textId="77777777" w:rsidR="00C20485" w:rsidRDefault="00C20485" w:rsidP="00C20485">
      <w:pPr>
        <w:pStyle w:val="Ln1"/>
      </w:pPr>
      <w:r>
        <w:t xml:space="preserve">When the license agreement is displayed, click </w:t>
      </w:r>
      <w:r w:rsidRPr="00131F5A">
        <w:rPr>
          <w:b/>
        </w:rPr>
        <w:t>Accept</w:t>
      </w:r>
      <w:r>
        <w:t xml:space="preserve"> to indicate that you accept the terms in the license agreement.</w:t>
      </w:r>
    </w:p>
    <w:p w14:paraId="7A575E2D" w14:textId="0757A46D" w:rsidR="00C20485" w:rsidRDefault="00C20485" w:rsidP="00C20485">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-SEA-DEV-C\Virtual Hard Disks</w:t>
      </w:r>
      <w:r>
        <w:t xml:space="preserve"> is listed, and then click </w:t>
      </w:r>
      <w:r>
        <w:rPr>
          <w:b/>
        </w:rPr>
        <w:t>Extract</w:t>
      </w:r>
      <w:r>
        <w:t>.</w:t>
      </w:r>
    </w:p>
    <w:p w14:paraId="04C4E30E" w14:textId="77777777" w:rsidR="00C20485" w:rsidRDefault="00C20485" w:rsidP="00C20485">
      <w:pPr>
        <w:pStyle w:val="Ln1"/>
      </w:pPr>
      <w:r>
        <w:t>Please wait while the upper tier virtual hard disk file is extracted. This might take a few minutes.</w:t>
      </w:r>
    </w:p>
    <w:p w14:paraId="29EED442" w14:textId="63AAF9F9" w:rsidR="002963D7" w:rsidRPr="00411D88" w:rsidRDefault="002963D7" w:rsidP="002963D7">
      <w:pPr>
        <w:pStyle w:val="Heading4"/>
        <w:rPr>
          <w:b w:val="0"/>
        </w:rPr>
      </w:pPr>
      <w:r w:rsidRPr="00411D88">
        <w:t xml:space="preserve">To Extract the </w:t>
      </w:r>
      <w:r>
        <w:t>All Files Image</w:t>
      </w:r>
      <w:r w:rsidRPr="00411D88">
        <w:t xml:space="preserve">: </w:t>
      </w:r>
    </w:p>
    <w:p w14:paraId="4A51BD8B" w14:textId="73E7B315" w:rsidR="002963D7" w:rsidRDefault="002963D7" w:rsidP="008B38B8">
      <w:pPr>
        <w:pStyle w:val="Ln1"/>
        <w:numPr>
          <w:ilvl w:val="0"/>
          <w:numId w:val="33"/>
        </w:numPr>
      </w:pPr>
      <w:r>
        <w:t>In the Courseware source files location, double-</w:t>
      </w:r>
      <w:r w:rsidRPr="00C93D00">
        <w:t xml:space="preserve">click </w:t>
      </w:r>
      <w:r w:rsidR="0000532D">
        <w:rPr>
          <w:b/>
        </w:rPr>
        <w:t>20487B</w:t>
      </w:r>
      <w:r w:rsidR="008E7E68">
        <w:rPr>
          <w:b/>
        </w:rPr>
        <w:t>-Allfiles</w:t>
      </w:r>
      <w:r w:rsidR="00407EEF">
        <w:rPr>
          <w:b/>
        </w:rPr>
        <w:t>-A</w:t>
      </w:r>
      <w:r w:rsidR="006677FF">
        <w:rPr>
          <w:b/>
        </w:rPr>
        <w:t>.</w:t>
      </w:r>
      <w:r w:rsidRPr="007F6698">
        <w:rPr>
          <w:b/>
        </w:rPr>
        <w:t>exe</w:t>
      </w:r>
      <w:r w:rsidRPr="00C93D00">
        <w:t>.</w:t>
      </w:r>
    </w:p>
    <w:p w14:paraId="3CE167F8" w14:textId="77777777" w:rsidR="002963D7" w:rsidRDefault="002963D7" w:rsidP="002963D7">
      <w:pPr>
        <w:pStyle w:val="Ln1"/>
      </w:pPr>
      <w:r>
        <w:t xml:space="preserve">When the license agreement is displayed, click </w:t>
      </w:r>
      <w:r w:rsidRPr="00131F5A">
        <w:rPr>
          <w:b/>
        </w:rPr>
        <w:t>Accept</w:t>
      </w:r>
      <w:r>
        <w:t xml:space="preserve"> to indicate that you accept the terms in the license agreement.</w:t>
      </w:r>
    </w:p>
    <w:p w14:paraId="2E5E7335" w14:textId="67C490B6" w:rsidR="002963D7" w:rsidRDefault="002963D7" w:rsidP="006D6FB4">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w:t>
      </w:r>
      <w:r w:rsidR="006D6FB4">
        <w:rPr>
          <w:b/>
        </w:rPr>
        <w:t>7</w:t>
      </w:r>
      <w:r>
        <w:rPr>
          <w:b/>
        </w:rPr>
        <w:t>\Drives\</w:t>
      </w:r>
      <w:r w:rsidR="008E7E68">
        <w:rPr>
          <w:b/>
        </w:rPr>
        <w:t>20487B</w:t>
      </w:r>
      <w:r>
        <w:rPr>
          <w:b/>
        </w:rPr>
        <w:t>-SEA-DEV</w:t>
      </w:r>
      <w:r w:rsidR="006D6FB4">
        <w:rPr>
          <w:b/>
        </w:rPr>
        <w:t>-A</w:t>
      </w:r>
      <w:r>
        <w:rPr>
          <w:b/>
        </w:rPr>
        <w:t>\Virtual Hard Disks</w:t>
      </w:r>
      <w:r>
        <w:t xml:space="preserve"> is listed, and then click </w:t>
      </w:r>
      <w:r w:rsidR="003701C7">
        <w:rPr>
          <w:b/>
        </w:rPr>
        <w:t>Extract</w:t>
      </w:r>
      <w:r>
        <w:t>.</w:t>
      </w:r>
    </w:p>
    <w:p w14:paraId="7876711F" w14:textId="24BE0F6B" w:rsidR="002963D7" w:rsidRDefault="002963D7" w:rsidP="002963D7">
      <w:pPr>
        <w:pStyle w:val="Ln1"/>
      </w:pPr>
      <w:r>
        <w:t>Please wait while the Allfiles virtual hard disk file is extracted. This might take a few minutes.</w:t>
      </w:r>
    </w:p>
    <w:p w14:paraId="0AF35B9A" w14:textId="4EF2E750" w:rsidR="00407EEF" w:rsidRDefault="00407EEF" w:rsidP="008B38B8">
      <w:pPr>
        <w:pStyle w:val="Ln1"/>
        <w:numPr>
          <w:ilvl w:val="0"/>
          <w:numId w:val="33"/>
        </w:numPr>
      </w:pPr>
      <w:r>
        <w:lastRenderedPageBreak/>
        <w:t>In the Courseware source files location, double-</w:t>
      </w:r>
      <w:r w:rsidRPr="00C93D00">
        <w:t xml:space="preserve">click </w:t>
      </w:r>
      <w:r w:rsidR="0000532D">
        <w:rPr>
          <w:b/>
        </w:rPr>
        <w:t>20487B</w:t>
      </w:r>
      <w:r w:rsidR="008E7E68">
        <w:rPr>
          <w:b/>
        </w:rPr>
        <w:t>-Allfiles</w:t>
      </w:r>
      <w:r>
        <w:rPr>
          <w:b/>
        </w:rPr>
        <w:t>-B</w:t>
      </w:r>
      <w:r w:rsidR="008B38B8">
        <w:rPr>
          <w:b/>
        </w:rPr>
        <w:t>.</w:t>
      </w:r>
      <w:r w:rsidRPr="007F6698">
        <w:rPr>
          <w:b/>
        </w:rPr>
        <w:t>exe</w:t>
      </w:r>
      <w:r w:rsidRPr="00C93D00">
        <w:t>.</w:t>
      </w:r>
    </w:p>
    <w:p w14:paraId="350DD094" w14:textId="77777777" w:rsidR="00407EEF" w:rsidRDefault="00407EEF" w:rsidP="00407EEF">
      <w:pPr>
        <w:pStyle w:val="Ln1"/>
      </w:pPr>
      <w:r>
        <w:t xml:space="preserve">When the license agreement is displayed, click </w:t>
      </w:r>
      <w:r w:rsidRPr="00131F5A">
        <w:rPr>
          <w:b/>
        </w:rPr>
        <w:t>Accept</w:t>
      </w:r>
      <w:r>
        <w:t xml:space="preserve"> to indicate that you accept the terms in the license agreement.</w:t>
      </w:r>
    </w:p>
    <w:p w14:paraId="6E0788FE" w14:textId="0D25CD9A" w:rsidR="00407EEF" w:rsidRDefault="00407EEF" w:rsidP="00407EEF">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-SEA-DEV-B\Virtual Hard Disks</w:t>
      </w:r>
      <w:r>
        <w:t xml:space="preserve"> is listed, and then click </w:t>
      </w:r>
      <w:r>
        <w:rPr>
          <w:b/>
        </w:rPr>
        <w:t>Extract</w:t>
      </w:r>
      <w:r>
        <w:t>.</w:t>
      </w:r>
    </w:p>
    <w:p w14:paraId="4934D59A" w14:textId="321F6033" w:rsidR="00407EEF" w:rsidRDefault="00407EEF" w:rsidP="00407EEF">
      <w:pPr>
        <w:pStyle w:val="Ln1"/>
      </w:pPr>
      <w:r>
        <w:t>Please wait while the Allfiles virtual hard disk file is extracted. This might take a few minutes.</w:t>
      </w:r>
    </w:p>
    <w:p w14:paraId="48F79EC3" w14:textId="74D4B796" w:rsidR="00886D38" w:rsidRDefault="00886D38" w:rsidP="008B38B8">
      <w:pPr>
        <w:pStyle w:val="Ln1"/>
        <w:numPr>
          <w:ilvl w:val="0"/>
          <w:numId w:val="33"/>
        </w:numPr>
      </w:pPr>
      <w:r>
        <w:t>In the Courseware source files location, double-</w:t>
      </w:r>
      <w:r w:rsidRPr="00C93D00">
        <w:t xml:space="preserve">click </w:t>
      </w:r>
      <w:r w:rsidR="008E7E68">
        <w:rPr>
          <w:b/>
        </w:rPr>
        <w:t>20487</w:t>
      </w:r>
      <w:r w:rsidR="0000532D">
        <w:rPr>
          <w:b/>
        </w:rPr>
        <w:t>B</w:t>
      </w:r>
      <w:r w:rsidR="008E7E68">
        <w:rPr>
          <w:b/>
        </w:rPr>
        <w:t>-Allfiles</w:t>
      </w:r>
      <w:r>
        <w:rPr>
          <w:b/>
        </w:rPr>
        <w:t>-C</w:t>
      </w:r>
      <w:r w:rsidRPr="007F6698">
        <w:rPr>
          <w:b/>
        </w:rPr>
        <w:t>.exe</w:t>
      </w:r>
      <w:r w:rsidRPr="00C93D00">
        <w:t>.</w:t>
      </w:r>
    </w:p>
    <w:p w14:paraId="5E928D0F" w14:textId="77777777" w:rsidR="00886D38" w:rsidRDefault="00886D38" w:rsidP="00886D38">
      <w:pPr>
        <w:pStyle w:val="Ln1"/>
      </w:pPr>
      <w:r>
        <w:t xml:space="preserve">When the license agreement is displayed, click </w:t>
      </w:r>
      <w:r w:rsidRPr="00131F5A">
        <w:rPr>
          <w:b/>
        </w:rPr>
        <w:t>Accept</w:t>
      </w:r>
      <w:r>
        <w:t xml:space="preserve"> to indicate that you accept the terms in the license agreement.</w:t>
      </w:r>
    </w:p>
    <w:p w14:paraId="373A59B5" w14:textId="62C8BE7C" w:rsidR="00886D38" w:rsidRDefault="00886D38" w:rsidP="00886D38">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-SEA-DEV-C\Virtual Hard Disks</w:t>
      </w:r>
      <w:r>
        <w:t xml:space="preserve"> is listed, and then click </w:t>
      </w:r>
      <w:r>
        <w:rPr>
          <w:b/>
        </w:rPr>
        <w:t>Extract</w:t>
      </w:r>
      <w:r>
        <w:t>.</w:t>
      </w:r>
    </w:p>
    <w:p w14:paraId="0A85C588" w14:textId="549045C0" w:rsidR="00886D38" w:rsidRDefault="00886D38" w:rsidP="00886D38">
      <w:pPr>
        <w:pStyle w:val="Ln1"/>
      </w:pPr>
      <w:r>
        <w:t>Please wait while the Allfiles virtual hard disk file is extracted. This might take a few minutes.</w:t>
      </w:r>
    </w:p>
    <w:p w14:paraId="6923F893" w14:textId="77777777" w:rsidR="002963D7" w:rsidRDefault="00E41F38" w:rsidP="002963D7">
      <w:pPr>
        <w:pStyle w:val="Heading4"/>
      </w:pPr>
      <w:r w:rsidRPr="00411D88">
        <w:t>To Extract the Virtual Machine</w:t>
      </w:r>
      <w:r w:rsidR="002963D7">
        <w:t xml:space="preserve"> files</w:t>
      </w:r>
      <w:r w:rsidRPr="000B29C5">
        <w:t>:</w:t>
      </w:r>
    </w:p>
    <w:p w14:paraId="195766E3" w14:textId="26553431" w:rsidR="00E41F38" w:rsidRDefault="00E41F38" w:rsidP="00FD10AF">
      <w:pPr>
        <w:pStyle w:val="Ln1"/>
        <w:numPr>
          <w:ilvl w:val="0"/>
          <w:numId w:val="23"/>
        </w:numPr>
      </w:pPr>
      <w:r>
        <w:t xml:space="preserve">In the Courseware source files location, double-click </w:t>
      </w:r>
      <w:r w:rsidR="008E7E68">
        <w:rPr>
          <w:b/>
        </w:rPr>
        <w:t>20487B</w:t>
      </w:r>
      <w:r w:rsidRPr="00DD03AB">
        <w:rPr>
          <w:b/>
        </w:rPr>
        <w:t>-</w:t>
      </w:r>
      <w:r w:rsidR="002963D7">
        <w:rPr>
          <w:b/>
        </w:rPr>
        <w:t>SEA-DEV</w:t>
      </w:r>
      <w:r w:rsidR="00FD10AF">
        <w:rPr>
          <w:b/>
        </w:rPr>
        <w:t>-A</w:t>
      </w:r>
      <w:r w:rsidRPr="00706230">
        <w:rPr>
          <w:b/>
          <w:bCs/>
        </w:rPr>
        <w:t>.</w:t>
      </w:r>
      <w:r w:rsidRPr="00706230">
        <w:rPr>
          <w:b/>
        </w:rPr>
        <w:t>exe</w:t>
      </w:r>
      <w:r w:rsidRPr="003006FF">
        <w:t>.</w:t>
      </w:r>
    </w:p>
    <w:p w14:paraId="195766E4" w14:textId="74EBD6C3" w:rsidR="00E41F38" w:rsidRDefault="00DB6524" w:rsidP="00DD03AB">
      <w:pPr>
        <w:pStyle w:val="Ln1"/>
      </w:pPr>
      <w:r>
        <w:t xml:space="preserve">When the license agreement is displayed, click </w:t>
      </w:r>
      <w:r w:rsidRPr="00A150AA">
        <w:rPr>
          <w:b/>
        </w:rPr>
        <w:t>Accept</w:t>
      </w:r>
      <w:r>
        <w:t xml:space="preserve"> to indicate that you accept the terms in the license agreement.</w:t>
      </w:r>
    </w:p>
    <w:p w14:paraId="195766E5" w14:textId="2B2EEE51" w:rsidR="00E41F38" w:rsidRDefault="00E41F38" w:rsidP="002C170B">
      <w:pPr>
        <w:pStyle w:val="Ln1"/>
      </w:pPr>
      <w:r>
        <w:t xml:space="preserve">In the </w:t>
      </w:r>
      <w:r w:rsidRPr="00106CD8">
        <w:rPr>
          <w:b/>
        </w:rPr>
        <w:t>WinRAR self-extracting archive</w:t>
      </w:r>
      <w:r>
        <w:t xml:space="preserve"> window, in the </w:t>
      </w:r>
      <w:r w:rsidRPr="00A150AA">
        <w:rPr>
          <w:b/>
        </w:rPr>
        <w:t>Destination folder</w:t>
      </w:r>
      <w:r>
        <w:t xml:space="preserve"> box, </w:t>
      </w:r>
      <w:r w:rsidR="003701C7">
        <w:t>ensure that</w:t>
      </w:r>
      <w:r>
        <w:t xml:space="preserve"> </w:t>
      </w:r>
      <w:r w:rsidRPr="00A150AA">
        <w:rPr>
          <w:b/>
        </w:rPr>
        <w:t>C:\Progr</w:t>
      </w:r>
      <w:r>
        <w:rPr>
          <w:b/>
        </w:rPr>
        <w:t>am Files\Microsoft Learning\</w:t>
      </w:r>
      <w:r w:rsidR="003825B8">
        <w:rPr>
          <w:b/>
        </w:rPr>
        <w:t>2048</w:t>
      </w:r>
      <w:r w:rsidR="00FD10AF">
        <w:rPr>
          <w:b/>
        </w:rPr>
        <w:t>7</w:t>
      </w:r>
      <w:r>
        <w:rPr>
          <w:b/>
        </w:rPr>
        <w:t>\Drives</w:t>
      </w:r>
      <w:r w:rsidR="00305D22">
        <w:rPr>
          <w:b/>
        </w:rPr>
        <w:t>\20487B-SEA-DEV-A</w:t>
      </w:r>
      <w:r w:rsidR="003701C7">
        <w:t xml:space="preserve"> is listed</w:t>
      </w:r>
      <w:r>
        <w:t xml:space="preserve">, and then click </w:t>
      </w:r>
      <w:r w:rsidR="003701C7">
        <w:rPr>
          <w:b/>
        </w:rPr>
        <w:t>Extract</w:t>
      </w:r>
      <w:r>
        <w:t>. Please wait while the virtual machine file</w:t>
      </w:r>
      <w:r w:rsidR="00744417">
        <w:t>s</w:t>
      </w:r>
      <w:r>
        <w:t xml:space="preserve"> </w:t>
      </w:r>
      <w:r w:rsidR="00744417">
        <w:t>are</w:t>
      </w:r>
      <w:r>
        <w:t xml:space="preserve"> extracted. This might take a few minutes.</w:t>
      </w:r>
    </w:p>
    <w:p w14:paraId="0431E0C7" w14:textId="3790455D" w:rsidR="00FD10AF" w:rsidRDefault="00FD10AF" w:rsidP="00FD10AF">
      <w:pPr>
        <w:pStyle w:val="Ln1"/>
        <w:numPr>
          <w:ilvl w:val="0"/>
          <w:numId w:val="23"/>
        </w:numPr>
      </w:pPr>
      <w:r>
        <w:t xml:space="preserve">In the Courseware source files location, double-click </w:t>
      </w:r>
      <w:r w:rsidR="008E7E68">
        <w:rPr>
          <w:b/>
        </w:rPr>
        <w:t>20487B</w:t>
      </w:r>
      <w:r w:rsidRPr="00DD03AB">
        <w:rPr>
          <w:b/>
        </w:rPr>
        <w:t>-</w:t>
      </w:r>
      <w:r>
        <w:rPr>
          <w:b/>
        </w:rPr>
        <w:t>SEA-DEV-B</w:t>
      </w:r>
      <w:r w:rsidRPr="00706230">
        <w:rPr>
          <w:b/>
          <w:bCs/>
        </w:rPr>
        <w:t>.</w:t>
      </w:r>
      <w:r w:rsidRPr="00706230">
        <w:rPr>
          <w:b/>
        </w:rPr>
        <w:t>exe</w:t>
      </w:r>
      <w:r w:rsidRPr="003006FF">
        <w:t>.</w:t>
      </w:r>
    </w:p>
    <w:p w14:paraId="0888F176" w14:textId="77777777" w:rsidR="00FD10AF" w:rsidRDefault="00FD10AF" w:rsidP="00FD10AF">
      <w:pPr>
        <w:pStyle w:val="Ln1"/>
      </w:pPr>
      <w:r>
        <w:t xml:space="preserve">When the license agreement is displayed, click </w:t>
      </w:r>
      <w:r w:rsidRPr="00A150AA">
        <w:rPr>
          <w:b/>
        </w:rPr>
        <w:t>Accept</w:t>
      </w:r>
      <w:r>
        <w:t xml:space="preserve"> to indicate that you accept the terms in the license agreement.</w:t>
      </w:r>
    </w:p>
    <w:p w14:paraId="08A3F411" w14:textId="42795658" w:rsidR="00FD10AF" w:rsidRDefault="00FD10AF" w:rsidP="002C170B">
      <w:pPr>
        <w:pStyle w:val="Ln1"/>
      </w:pPr>
      <w:r>
        <w:t xml:space="preserve">In the </w:t>
      </w:r>
      <w:r w:rsidRPr="00106CD8">
        <w:rPr>
          <w:b/>
        </w:rPr>
        <w:t>WinRAR self-extracting archive</w:t>
      </w:r>
      <w:r>
        <w:t xml:space="preserve"> window, in the </w:t>
      </w:r>
      <w:r w:rsidRPr="00A150AA">
        <w:rPr>
          <w:b/>
        </w:rPr>
        <w:t>Destination folder</w:t>
      </w:r>
      <w:r>
        <w:t xml:space="preserve"> box, ensure that </w:t>
      </w:r>
      <w:r w:rsidRPr="00A150AA">
        <w:rPr>
          <w:b/>
        </w:rPr>
        <w:t>C:\Progr</w:t>
      </w:r>
      <w:r>
        <w:rPr>
          <w:b/>
        </w:rPr>
        <w:t>am Files\Microsoft Learning\20487\Drives</w:t>
      </w:r>
      <w:r w:rsidR="00305D22">
        <w:rPr>
          <w:b/>
        </w:rPr>
        <w:t>\20487B-SEA-DEV-B</w:t>
      </w:r>
      <w:r>
        <w:t xml:space="preserve"> is listed, and then click </w:t>
      </w:r>
      <w:r>
        <w:rPr>
          <w:b/>
        </w:rPr>
        <w:t>Extract</w:t>
      </w:r>
      <w:r>
        <w:t>. Please wait while the virtual machine files are extracted. This might take a few minutes.</w:t>
      </w:r>
    </w:p>
    <w:p w14:paraId="4E5859AC" w14:textId="0888E4DB" w:rsidR="004979E0" w:rsidRDefault="004979E0" w:rsidP="004979E0">
      <w:pPr>
        <w:pStyle w:val="Ln1"/>
        <w:numPr>
          <w:ilvl w:val="0"/>
          <w:numId w:val="23"/>
        </w:numPr>
      </w:pPr>
      <w:r>
        <w:t xml:space="preserve">In the Courseware source files location, double-click </w:t>
      </w:r>
      <w:r w:rsidR="008E7E68">
        <w:rPr>
          <w:b/>
        </w:rPr>
        <w:t>20487B</w:t>
      </w:r>
      <w:r w:rsidRPr="00DD03AB">
        <w:rPr>
          <w:b/>
        </w:rPr>
        <w:t>-</w:t>
      </w:r>
      <w:r>
        <w:rPr>
          <w:b/>
        </w:rPr>
        <w:t>SEA-DEV-C</w:t>
      </w:r>
      <w:r w:rsidRPr="00706230">
        <w:rPr>
          <w:b/>
          <w:bCs/>
        </w:rPr>
        <w:t>.</w:t>
      </w:r>
      <w:r w:rsidRPr="00706230">
        <w:rPr>
          <w:b/>
        </w:rPr>
        <w:t>exe</w:t>
      </w:r>
      <w:r w:rsidRPr="003006FF">
        <w:t>.</w:t>
      </w:r>
    </w:p>
    <w:p w14:paraId="2E750CB4" w14:textId="77777777" w:rsidR="004979E0" w:rsidRDefault="004979E0" w:rsidP="004979E0">
      <w:pPr>
        <w:pStyle w:val="Ln1"/>
      </w:pPr>
      <w:r>
        <w:t xml:space="preserve">When the license agreement is displayed, click </w:t>
      </w:r>
      <w:r w:rsidRPr="00A150AA">
        <w:rPr>
          <w:b/>
        </w:rPr>
        <w:t>Accept</w:t>
      </w:r>
      <w:r>
        <w:t xml:space="preserve"> to indicate that you accept the terms in the license agreement.</w:t>
      </w:r>
    </w:p>
    <w:p w14:paraId="12E55D1D" w14:textId="43F23B4B" w:rsidR="00FD10AF" w:rsidRDefault="004979E0" w:rsidP="002C170B">
      <w:pPr>
        <w:pStyle w:val="Ln1"/>
      </w:pPr>
      <w:r>
        <w:t xml:space="preserve">In the </w:t>
      </w:r>
      <w:r w:rsidRPr="00106CD8">
        <w:rPr>
          <w:b/>
        </w:rPr>
        <w:t>WinRAR self-extracting archive</w:t>
      </w:r>
      <w:r>
        <w:t xml:space="preserve"> window, in the </w:t>
      </w:r>
      <w:r w:rsidRPr="00A150AA">
        <w:rPr>
          <w:b/>
        </w:rPr>
        <w:t>Destination folder</w:t>
      </w:r>
      <w:r>
        <w:t xml:space="preserve"> box, ensure that </w:t>
      </w:r>
      <w:r w:rsidRPr="00A150AA">
        <w:rPr>
          <w:b/>
        </w:rPr>
        <w:t>C:\Progr</w:t>
      </w:r>
      <w:r>
        <w:rPr>
          <w:b/>
        </w:rPr>
        <w:t>am Files\Microsoft Learning\20487\Drives</w:t>
      </w:r>
      <w:r w:rsidR="00305D22">
        <w:rPr>
          <w:b/>
        </w:rPr>
        <w:t>\20487B-SEA-</w:t>
      </w:r>
      <w:r w:rsidR="00305D22">
        <w:rPr>
          <w:b/>
        </w:rPr>
        <w:lastRenderedPageBreak/>
        <w:t>DEV-C</w:t>
      </w:r>
      <w:r>
        <w:t xml:space="preserve"> is listed, and then click </w:t>
      </w:r>
      <w:r>
        <w:rPr>
          <w:b/>
        </w:rPr>
        <w:t>Extract</w:t>
      </w:r>
      <w:r>
        <w:t>. Please wait while the virtual machine files are extracted. This might take a few minutes.</w:t>
      </w:r>
    </w:p>
    <w:p w14:paraId="195766E8" w14:textId="095785A1" w:rsidR="00E41F38" w:rsidRPr="00B06A4E" w:rsidRDefault="00E41F38" w:rsidP="00E41F38">
      <w:pPr>
        <w:pStyle w:val="Note"/>
      </w:pPr>
      <w:r w:rsidRPr="003006FF">
        <w:rPr>
          <w:b/>
        </w:rPr>
        <w:t>Note:</w:t>
      </w:r>
      <w:r w:rsidRPr="00B06A4E">
        <w:t xml:space="preserve"> After completing the extraction of all of the classroom files, you should have the following files installed: </w:t>
      </w:r>
    </w:p>
    <w:tbl>
      <w:tblPr>
        <w:tblW w:w="0" w:type="auto"/>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4140"/>
      </w:tblGrid>
      <w:tr w:rsidR="00E41F38" w:rsidRPr="00EE1CF6" w14:paraId="195766EB" w14:textId="77777777" w:rsidTr="00EE697F">
        <w:trPr>
          <w:cantSplit/>
          <w:tblHeader/>
        </w:trPr>
        <w:tc>
          <w:tcPr>
            <w:tcW w:w="3325" w:type="dxa"/>
            <w:vAlign w:val="center"/>
          </w:tcPr>
          <w:p w14:paraId="195766E9" w14:textId="77777777" w:rsidR="00E41F38" w:rsidRPr="00EE1CF6" w:rsidRDefault="00E41F38" w:rsidP="00EE1CF6">
            <w:pPr>
              <w:pStyle w:val="TableHead"/>
            </w:pPr>
            <w:r w:rsidRPr="00EE1CF6">
              <w:t>File</w:t>
            </w:r>
          </w:p>
        </w:tc>
        <w:tc>
          <w:tcPr>
            <w:tcW w:w="4140" w:type="dxa"/>
            <w:vAlign w:val="center"/>
          </w:tcPr>
          <w:p w14:paraId="195766EA" w14:textId="77777777" w:rsidR="00E41F38" w:rsidRPr="00EE1CF6" w:rsidRDefault="00E41F38" w:rsidP="00EE1CF6">
            <w:pPr>
              <w:pStyle w:val="TableHead"/>
            </w:pPr>
            <w:r w:rsidRPr="00EE1CF6">
              <w:t>In Folder</w:t>
            </w:r>
          </w:p>
        </w:tc>
      </w:tr>
      <w:tr w:rsidR="00E41F38" w:rsidRPr="00E54C9A" w14:paraId="195766EE" w14:textId="77777777" w:rsidTr="00EE697F">
        <w:trPr>
          <w:cantSplit/>
        </w:trPr>
        <w:tc>
          <w:tcPr>
            <w:tcW w:w="3325" w:type="dxa"/>
            <w:vAlign w:val="center"/>
          </w:tcPr>
          <w:p w14:paraId="195766EC" w14:textId="67A7E08F" w:rsidR="00E41F38" w:rsidRPr="00CD5D27" w:rsidRDefault="00596E2D" w:rsidP="008D7AF8">
            <w:pPr>
              <w:pStyle w:val="TableBody"/>
              <w:rPr>
                <w:sz w:val="16"/>
                <w:szCs w:val="16"/>
              </w:rPr>
            </w:pPr>
            <w:r>
              <w:rPr>
                <w:sz w:val="16"/>
                <w:szCs w:val="16"/>
              </w:rPr>
              <w:t>Base12</w:t>
            </w:r>
            <w:r w:rsidR="008D7AF8">
              <w:rPr>
                <w:sz w:val="16"/>
                <w:szCs w:val="16"/>
              </w:rPr>
              <w:t>A</w:t>
            </w:r>
            <w:r>
              <w:rPr>
                <w:sz w:val="16"/>
                <w:szCs w:val="16"/>
              </w:rPr>
              <w:t>-W</w:t>
            </w:r>
            <w:r w:rsidR="00C227EB">
              <w:rPr>
                <w:sz w:val="16"/>
                <w:szCs w:val="16"/>
              </w:rPr>
              <w:t>S12</w:t>
            </w:r>
            <w:r w:rsidR="00B13990">
              <w:rPr>
                <w:sz w:val="16"/>
                <w:szCs w:val="16"/>
              </w:rPr>
              <w:t>-TMP</w:t>
            </w:r>
            <w:r w:rsidR="00E41F38" w:rsidRPr="00CD5D27">
              <w:rPr>
                <w:sz w:val="16"/>
                <w:szCs w:val="16"/>
              </w:rPr>
              <w:t>.vhd</w:t>
            </w:r>
          </w:p>
        </w:tc>
        <w:tc>
          <w:tcPr>
            <w:tcW w:w="4140" w:type="dxa"/>
            <w:vAlign w:val="center"/>
          </w:tcPr>
          <w:p w14:paraId="195766ED" w14:textId="77777777" w:rsidR="00E41F38" w:rsidRPr="00CD5D27" w:rsidRDefault="00E41F38" w:rsidP="00CD437D">
            <w:pPr>
              <w:pStyle w:val="TableBody"/>
              <w:rPr>
                <w:sz w:val="16"/>
                <w:szCs w:val="16"/>
              </w:rPr>
            </w:pPr>
            <w:r w:rsidRPr="00CD5D27">
              <w:rPr>
                <w:sz w:val="16"/>
                <w:szCs w:val="16"/>
              </w:rPr>
              <w:t>C:\Program Files\Microsoft Learning\Base</w:t>
            </w:r>
          </w:p>
        </w:tc>
      </w:tr>
      <w:tr w:rsidR="00DF186A" w:rsidRPr="00E54C9A" w14:paraId="51DB8074" w14:textId="77777777" w:rsidTr="00EE697F">
        <w:trPr>
          <w:cantSplit/>
        </w:trPr>
        <w:tc>
          <w:tcPr>
            <w:tcW w:w="3325" w:type="dxa"/>
            <w:vAlign w:val="center"/>
          </w:tcPr>
          <w:p w14:paraId="2DB25FB4" w14:textId="7F0D45BB" w:rsidR="00DF186A" w:rsidRDefault="00DF186A" w:rsidP="00DF186A">
            <w:pPr>
              <w:pStyle w:val="TableBody"/>
              <w:rPr>
                <w:sz w:val="16"/>
                <w:szCs w:val="16"/>
              </w:rPr>
            </w:pPr>
            <w:r>
              <w:rPr>
                <w:sz w:val="16"/>
                <w:szCs w:val="16"/>
              </w:rPr>
              <w:t>Base12B-W8</w:t>
            </w:r>
            <w:r w:rsidRPr="00CD5D27">
              <w:rPr>
                <w:sz w:val="16"/>
                <w:szCs w:val="16"/>
              </w:rPr>
              <w:t>.vhd</w:t>
            </w:r>
          </w:p>
        </w:tc>
        <w:tc>
          <w:tcPr>
            <w:tcW w:w="4140" w:type="dxa"/>
            <w:vAlign w:val="center"/>
          </w:tcPr>
          <w:p w14:paraId="2F0E478C" w14:textId="3AD1EA4E" w:rsidR="00DF186A" w:rsidRPr="00CD5D27" w:rsidRDefault="00DF186A" w:rsidP="00CD437D">
            <w:pPr>
              <w:pStyle w:val="TableBody"/>
              <w:rPr>
                <w:sz w:val="16"/>
                <w:szCs w:val="16"/>
              </w:rPr>
            </w:pPr>
            <w:r w:rsidRPr="00CD5D27">
              <w:rPr>
                <w:sz w:val="16"/>
                <w:szCs w:val="16"/>
              </w:rPr>
              <w:t>C:\Program Files\Microsoft Learning\Base</w:t>
            </w:r>
          </w:p>
        </w:tc>
      </w:tr>
      <w:tr w:rsidR="00C227EB" w:rsidRPr="00E54C9A" w14:paraId="195766F1" w14:textId="77777777" w:rsidTr="00EE697F">
        <w:trPr>
          <w:cantSplit/>
        </w:trPr>
        <w:tc>
          <w:tcPr>
            <w:tcW w:w="3325" w:type="dxa"/>
            <w:vAlign w:val="center"/>
          </w:tcPr>
          <w:p w14:paraId="195766EF" w14:textId="5CF08EB3" w:rsidR="00C227EB" w:rsidRPr="00CD5D27" w:rsidRDefault="00C227EB" w:rsidP="00C227EB">
            <w:pPr>
              <w:pStyle w:val="TableBody"/>
              <w:rPr>
                <w:sz w:val="16"/>
                <w:szCs w:val="16"/>
              </w:rPr>
            </w:pPr>
            <w:r w:rsidRPr="00596E2D">
              <w:rPr>
                <w:sz w:val="16"/>
                <w:szCs w:val="16"/>
              </w:rPr>
              <w:t>MT1</w:t>
            </w:r>
            <w:r>
              <w:rPr>
                <w:sz w:val="16"/>
                <w:szCs w:val="16"/>
              </w:rPr>
              <w:t>3</w:t>
            </w:r>
            <w:r w:rsidRPr="00596E2D">
              <w:rPr>
                <w:sz w:val="16"/>
                <w:szCs w:val="16"/>
              </w:rPr>
              <w:t>-SEA-DEV1</w:t>
            </w:r>
            <w:r>
              <w:rPr>
                <w:sz w:val="16"/>
                <w:szCs w:val="16"/>
              </w:rPr>
              <w:t>2</w:t>
            </w:r>
            <w:r w:rsidRPr="00CD5D27">
              <w:rPr>
                <w:sz w:val="16"/>
                <w:szCs w:val="16"/>
              </w:rPr>
              <w:t>.vhd</w:t>
            </w:r>
          </w:p>
        </w:tc>
        <w:tc>
          <w:tcPr>
            <w:tcW w:w="4140" w:type="dxa"/>
            <w:vAlign w:val="center"/>
          </w:tcPr>
          <w:p w14:paraId="195766F0" w14:textId="1F52EEF1" w:rsidR="00C227EB" w:rsidRPr="00CD5D27" w:rsidRDefault="00C227EB" w:rsidP="00CD437D">
            <w:pPr>
              <w:pStyle w:val="TableBody"/>
              <w:rPr>
                <w:sz w:val="16"/>
                <w:szCs w:val="16"/>
              </w:rPr>
            </w:pPr>
            <w:r w:rsidRPr="00CD5D27">
              <w:rPr>
                <w:sz w:val="16"/>
                <w:szCs w:val="16"/>
              </w:rPr>
              <w:t>C:\Program Files\Microsoft Learning\Base\Drives</w:t>
            </w:r>
          </w:p>
        </w:tc>
      </w:tr>
      <w:tr w:rsidR="00DF186A" w:rsidRPr="00E54C9A" w14:paraId="51B0686C" w14:textId="77777777" w:rsidTr="00EE697F">
        <w:trPr>
          <w:cantSplit/>
        </w:trPr>
        <w:tc>
          <w:tcPr>
            <w:tcW w:w="3325" w:type="dxa"/>
            <w:vAlign w:val="center"/>
          </w:tcPr>
          <w:p w14:paraId="7EA44BEB" w14:textId="5F4784F9" w:rsidR="00DF186A" w:rsidRPr="00596E2D" w:rsidRDefault="00A12FBF" w:rsidP="00DF186A">
            <w:pPr>
              <w:pStyle w:val="TableBody"/>
              <w:rPr>
                <w:sz w:val="16"/>
                <w:szCs w:val="16"/>
              </w:rPr>
            </w:pPr>
            <w:r w:rsidRPr="00D52389">
              <w:rPr>
                <w:sz w:val="16"/>
                <w:szCs w:val="16"/>
              </w:rPr>
              <w:t>MT12-W8-CL1-Office2010SP1</w:t>
            </w:r>
            <w:r>
              <w:rPr>
                <w:sz w:val="16"/>
                <w:szCs w:val="16"/>
              </w:rPr>
              <w:t>.vhd</w:t>
            </w:r>
          </w:p>
        </w:tc>
        <w:tc>
          <w:tcPr>
            <w:tcW w:w="4140" w:type="dxa"/>
            <w:vAlign w:val="center"/>
          </w:tcPr>
          <w:p w14:paraId="00016C9D" w14:textId="52C3746E" w:rsidR="00DF186A" w:rsidRPr="00CD5D27" w:rsidRDefault="00DF186A" w:rsidP="00CD437D">
            <w:pPr>
              <w:pStyle w:val="TableBody"/>
              <w:rPr>
                <w:sz w:val="16"/>
                <w:szCs w:val="16"/>
              </w:rPr>
            </w:pPr>
            <w:r w:rsidRPr="00CD5D27">
              <w:rPr>
                <w:sz w:val="16"/>
                <w:szCs w:val="16"/>
              </w:rPr>
              <w:t>C:\Program Files\Microsoft Learning\Base\Drives</w:t>
            </w:r>
          </w:p>
        </w:tc>
      </w:tr>
      <w:tr w:rsidR="00D52389" w:rsidRPr="00E54C9A" w14:paraId="0C2C4EB3" w14:textId="77777777" w:rsidTr="00EE697F">
        <w:trPr>
          <w:cantSplit/>
        </w:trPr>
        <w:tc>
          <w:tcPr>
            <w:tcW w:w="3325" w:type="dxa"/>
            <w:vAlign w:val="center"/>
          </w:tcPr>
          <w:p w14:paraId="68094AB0" w14:textId="6A1268B3" w:rsidR="00D52389" w:rsidRPr="00596E2D" w:rsidRDefault="00A12FBF" w:rsidP="00A12FBF">
            <w:pPr>
              <w:pStyle w:val="TableBody"/>
              <w:rPr>
                <w:sz w:val="16"/>
                <w:szCs w:val="16"/>
              </w:rPr>
            </w:pPr>
            <w:r w:rsidRPr="00596E2D">
              <w:rPr>
                <w:sz w:val="16"/>
                <w:szCs w:val="16"/>
              </w:rPr>
              <w:t>MT1</w:t>
            </w:r>
            <w:r>
              <w:rPr>
                <w:sz w:val="16"/>
                <w:szCs w:val="16"/>
              </w:rPr>
              <w:t>2</w:t>
            </w:r>
            <w:r w:rsidRPr="00596E2D">
              <w:rPr>
                <w:sz w:val="16"/>
                <w:szCs w:val="16"/>
              </w:rPr>
              <w:t>-SEA-DEV1</w:t>
            </w:r>
            <w:r>
              <w:rPr>
                <w:sz w:val="16"/>
                <w:szCs w:val="16"/>
              </w:rPr>
              <w:t>1</w:t>
            </w:r>
            <w:r w:rsidRPr="00CD5D27">
              <w:rPr>
                <w:sz w:val="16"/>
                <w:szCs w:val="16"/>
              </w:rPr>
              <w:t>.vhd</w:t>
            </w:r>
            <w:r w:rsidRPr="00D52389">
              <w:rPr>
                <w:sz w:val="16"/>
                <w:szCs w:val="16"/>
              </w:rPr>
              <w:t xml:space="preserve"> </w:t>
            </w:r>
          </w:p>
        </w:tc>
        <w:tc>
          <w:tcPr>
            <w:tcW w:w="4140" w:type="dxa"/>
            <w:vAlign w:val="center"/>
          </w:tcPr>
          <w:p w14:paraId="47831E40" w14:textId="3CA1CB9E" w:rsidR="00D52389" w:rsidRPr="00CD5D27" w:rsidRDefault="00D52389" w:rsidP="00CD437D">
            <w:pPr>
              <w:pStyle w:val="TableBody"/>
              <w:rPr>
                <w:sz w:val="16"/>
                <w:szCs w:val="16"/>
              </w:rPr>
            </w:pPr>
            <w:r w:rsidRPr="00CD5D27">
              <w:rPr>
                <w:sz w:val="16"/>
                <w:szCs w:val="16"/>
              </w:rPr>
              <w:t>C:\Program Files\Microsoft Learning\Base\Drives</w:t>
            </w:r>
          </w:p>
        </w:tc>
      </w:tr>
      <w:tr w:rsidR="00C227EB" w:rsidRPr="00E54C9A" w14:paraId="195766F4" w14:textId="77777777" w:rsidTr="00EE697F">
        <w:trPr>
          <w:cantSplit/>
        </w:trPr>
        <w:tc>
          <w:tcPr>
            <w:tcW w:w="3325" w:type="dxa"/>
            <w:vAlign w:val="center"/>
          </w:tcPr>
          <w:p w14:paraId="195766F2" w14:textId="4138B6FC" w:rsidR="00C227EB" w:rsidRPr="00CD5D27" w:rsidRDefault="00C227EB" w:rsidP="00C227EB">
            <w:pPr>
              <w:pStyle w:val="TableBody"/>
              <w:rPr>
                <w:sz w:val="16"/>
                <w:szCs w:val="16"/>
              </w:rPr>
            </w:pPr>
            <w:r>
              <w:rPr>
                <w:sz w:val="16"/>
                <w:szCs w:val="16"/>
              </w:rPr>
              <w:t>UT13-SEA-DEV12.vhd</w:t>
            </w:r>
          </w:p>
        </w:tc>
        <w:tc>
          <w:tcPr>
            <w:tcW w:w="4140" w:type="dxa"/>
            <w:vAlign w:val="center"/>
          </w:tcPr>
          <w:p w14:paraId="195766F3" w14:textId="1E9CE37E" w:rsidR="00C227EB" w:rsidRPr="00CD5D27" w:rsidRDefault="00C227EB" w:rsidP="00C227EB">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-A</w:t>
            </w:r>
            <w:r w:rsidRPr="00744417">
              <w:rPr>
                <w:sz w:val="16"/>
                <w:szCs w:val="16"/>
              </w:rPr>
              <w:t>\Virtual Hard Disks</w:t>
            </w:r>
          </w:p>
        </w:tc>
      </w:tr>
      <w:tr w:rsidR="00C227EB" w:rsidRPr="00E54C9A" w14:paraId="342B69CF" w14:textId="77777777" w:rsidTr="00EE697F">
        <w:trPr>
          <w:cantSplit/>
        </w:trPr>
        <w:tc>
          <w:tcPr>
            <w:tcW w:w="3325" w:type="dxa"/>
            <w:vAlign w:val="center"/>
          </w:tcPr>
          <w:p w14:paraId="7E3B74BF" w14:textId="761BCD18" w:rsidR="00C227EB" w:rsidRPr="00596E2D" w:rsidRDefault="00C227EB" w:rsidP="00B13B36">
            <w:pPr>
              <w:pStyle w:val="TableBody"/>
              <w:rPr>
                <w:sz w:val="16"/>
                <w:szCs w:val="16"/>
              </w:rPr>
            </w:pPr>
            <w:r>
              <w:rPr>
                <w:sz w:val="16"/>
                <w:szCs w:val="16"/>
              </w:rPr>
              <w:t>UT13-SEA-DEV12.vhd</w:t>
            </w:r>
          </w:p>
        </w:tc>
        <w:tc>
          <w:tcPr>
            <w:tcW w:w="4140" w:type="dxa"/>
            <w:vAlign w:val="center"/>
          </w:tcPr>
          <w:p w14:paraId="49FAC384" w14:textId="617DED62" w:rsidR="00C227EB" w:rsidRPr="00744417" w:rsidRDefault="00C227EB" w:rsidP="00C227EB">
            <w:pPr>
              <w:pStyle w:val="TableBody"/>
              <w:rPr>
                <w:rFonts w:asciiTheme="minorBidi" w:hAnsiTheme="minorBidi" w:cstheme="minorBidi"/>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-B</w:t>
            </w:r>
            <w:r w:rsidRPr="00744417">
              <w:rPr>
                <w:sz w:val="16"/>
                <w:szCs w:val="16"/>
              </w:rPr>
              <w:t>\Virtual Hard Disks</w:t>
            </w:r>
          </w:p>
        </w:tc>
      </w:tr>
      <w:tr w:rsidR="004260B1" w:rsidRPr="00E54C9A" w14:paraId="26747092" w14:textId="77777777" w:rsidTr="00EE697F">
        <w:trPr>
          <w:cantSplit/>
        </w:trPr>
        <w:tc>
          <w:tcPr>
            <w:tcW w:w="3325" w:type="dxa"/>
            <w:vAlign w:val="center"/>
          </w:tcPr>
          <w:p w14:paraId="33BA6390" w14:textId="01085BCB" w:rsidR="004260B1" w:rsidRDefault="004260B1" w:rsidP="004260B1">
            <w:pPr>
              <w:pStyle w:val="TableBody"/>
              <w:rPr>
                <w:sz w:val="16"/>
                <w:szCs w:val="16"/>
              </w:rPr>
            </w:pPr>
            <w:r>
              <w:rPr>
                <w:sz w:val="16"/>
                <w:szCs w:val="16"/>
              </w:rPr>
              <w:t>UT12-SEA-DEV11.vhd</w:t>
            </w:r>
          </w:p>
        </w:tc>
        <w:tc>
          <w:tcPr>
            <w:tcW w:w="4140" w:type="dxa"/>
            <w:vAlign w:val="center"/>
          </w:tcPr>
          <w:p w14:paraId="108A5891" w14:textId="63D07DC0" w:rsidR="004260B1" w:rsidRPr="00744417" w:rsidRDefault="004260B1" w:rsidP="004260B1">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-C</w:t>
            </w:r>
            <w:r w:rsidRPr="00744417">
              <w:rPr>
                <w:sz w:val="16"/>
                <w:szCs w:val="16"/>
              </w:rPr>
              <w:t>\Virtual Hard Disks</w:t>
            </w:r>
          </w:p>
        </w:tc>
      </w:tr>
      <w:tr w:rsidR="00C227EB" w:rsidRPr="00E54C9A" w14:paraId="376A180B" w14:textId="77777777" w:rsidTr="00EE697F">
        <w:trPr>
          <w:cantSplit/>
        </w:trPr>
        <w:tc>
          <w:tcPr>
            <w:tcW w:w="3325" w:type="dxa"/>
            <w:vAlign w:val="center"/>
          </w:tcPr>
          <w:p w14:paraId="73F5BE5F" w14:textId="6A4D1950" w:rsidR="00C227EB" w:rsidRDefault="008E7E68" w:rsidP="00C227EB">
            <w:pPr>
              <w:pStyle w:val="TableBody"/>
              <w:rPr>
                <w:sz w:val="16"/>
                <w:szCs w:val="16"/>
              </w:rPr>
            </w:pPr>
            <w:r>
              <w:rPr>
                <w:sz w:val="16"/>
                <w:szCs w:val="16"/>
              </w:rPr>
              <w:t>20487B-ENU-Allfiles</w:t>
            </w:r>
            <w:r w:rsidR="00C227EB">
              <w:rPr>
                <w:sz w:val="16"/>
                <w:szCs w:val="16"/>
              </w:rPr>
              <w:t>.vhd</w:t>
            </w:r>
          </w:p>
        </w:tc>
        <w:tc>
          <w:tcPr>
            <w:tcW w:w="4140" w:type="dxa"/>
            <w:vAlign w:val="center"/>
          </w:tcPr>
          <w:p w14:paraId="35953048" w14:textId="1AEDDEAA" w:rsidR="00C227EB" w:rsidRPr="00744417" w:rsidRDefault="00C227EB" w:rsidP="00C227EB">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-A</w:t>
            </w:r>
            <w:r w:rsidRPr="00744417">
              <w:rPr>
                <w:sz w:val="16"/>
                <w:szCs w:val="16"/>
              </w:rPr>
              <w:t>\Virtual Hard Disks</w:t>
            </w:r>
          </w:p>
        </w:tc>
      </w:tr>
      <w:tr w:rsidR="00C227EB" w:rsidRPr="00E54C9A" w14:paraId="1B6A4312" w14:textId="77777777" w:rsidTr="00EE697F">
        <w:trPr>
          <w:cantSplit/>
        </w:trPr>
        <w:tc>
          <w:tcPr>
            <w:tcW w:w="3325" w:type="dxa"/>
            <w:vAlign w:val="center"/>
          </w:tcPr>
          <w:p w14:paraId="6C24C29A" w14:textId="30BC77A1" w:rsidR="00C227EB" w:rsidRDefault="008E7E68" w:rsidP="00B13B36">
            <w:pPr>
              <w:pStyle w:val="TableBody"/>
              <w:rPr>
                <w:sz w:val="16"/>
                <w:szCs w:val="16"/>
              </w:rPr>
            </w:pPr>
            <w:r>
              <w:rPr>
                <w:sz w:val="16"/>
                <w:szCs w:val="16"/>
              </w:rPr>
              <w:t>20487B-ENU-Allfiles</w:t>
            </w:r>
            <w:r w:rsidR="00C227EB">
              <w:rPr>
                <w:sz w:val="16"/>
                <w:szCs w:val="16"/>
              </w:rPr>
              <w:t>.vhd</w:t>
            </w:r>
          </w:p>
        </w:tc>
        <w:tc>
          <w:tcPr>
            <w:tcW w:w="4140" w:type="dxa"/>
            <w:vAlign w:val="center"/>
          </w:tcPr>
          <w:p w14:paraId="594A88AD" w14:textId="0D4F48C1" w:rsidR="00C227EB" w:rsidRPr="00744417" w:rsidRDefault="00C227EB" w:rsidP="00C227EB">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-B</w:t>
            </w:r>
            <w:r w:rsidRPr="00744417">
              <w:rPr>
                <w:sz w:val="16"/>
                <w:szCs w:val="16"/>
              </w:rPr>
              <w:t>\Virtual Hard Disks</w:t>
            </w:r>
          </w:p>
        </w:tc>
      </w:tr>
      <w:tr w:rsidR="0001046F" w:rsidRPr="00E54C9A" w14:paraId="7E2040B3" w14:textId="77777777" w:rsidTr="00EE697F">
        <w:trPr>
          <w:cantSplit/>
        </w:trPr>
        <w:tc>
          <w:tcPr>
            <w:tcW w:w="3325" w:type="dxa"/>
            <w:vAlign w:val="center"/>
          </w:tcPr>
          <w:p w14:paraId="4D5E4C89" w14:textId="21A4754A" w:rsidR="0001046F" w:rsidRDefault="008E7E68" w:rsidP="00B13B36">
            <w:pPr>
              <w:pStyle w:val="TableBody"/>
              <w:rPr>
                <w:sz w:val="16"/>
                <w:szCs w:val="16"/>
              </w:rPr>
            </w:pPr>
            <w:r>
              <w:rPr>
                <w:sz w:val="16"/>
                <w:szCs w:val="16"/>
              </w:rPr>
              <w:t>20487B-ENU-Allfiles</w:t>
            </w:r>
            <w:r w:rsidR="0001046F">
              <w:rPr>
                <w:sz w:val="16"/>
                <w:szCs w:val="16"/>
              </w:rPr>
              <w:t>.vhd</w:t>
            </w:r>
          </w:p>
        </w:tc>
        <w:tc>
          <w:tcPr>
            <w:tcW w:w="4140" w:type="dxa"/>
            <w:vAlign w:val="center"/>
          </w:tcPr>
          <w:p w14:paraId="35AB0D0B" w14:textId="2ADB4068" w:rsidR="0001046F" w:rsidRPr="00744417" w:rsidRDefault="0001046F" w:rsidP="0001046F">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-C</w:t>
            </w:r>
            <w:r w:rsidRPr="00744417">
              <w:rPr>
                <w:sz w:val="16"/>
                <w:szCs w:val="16"/>
              </w:rPr>
              <w:t>\Virtual Hard Disks</w:t>
            </w:r>
          </w:p>
        </w:tc>
      </w:tr>
      <w:tr w:rsidR="0001046F" w:rsidRPr="00E54C9A" w14:paraId="34B273C4" w14:textId="77777777" w:rsidTr="00EE697F">
        <w:trPr>
          <w:cantSplit/>
        </w:trPr>
        <w:tc>
          <w:tcPr>
            <w:tcW w:w="3325" w:type="dxa"/>
            <w:vAlign w:val="center"/>
          </w:tcPr>
          <w:p w14:paraId="6D2C540A" w14:textId="716F3765" w:rsidR="0001046F" w:rsidRDefault="0001046F" w:rsidP="00C227EB">
            <w:pPr>
              <w:pStyle w:val="TableBody"/>
              <w:rPr>
                <w:sz w:val="16"/>
                <w:szCs w:val="16"/>
              </w:rPr>
            </w:pPr>
            <w:r w:rsidRPr="00CD5D27">
              <w:rPr>
                <w:sz w:val="16"/>
                <w:szCs w:val="16"/>
              </w:rPr>
              <w:t>VM-Pre-Import-</w:t>
            </w:r>
            <w:r w:rsidR="008E7E68">
              <w:rPr>
                <w:sz w:val="16"/>
                <w:szCs w:val="16"/>
              </w:rPr>
              <w:t>20487B</w:t>
            </w:r>
            <w:r>
              <w:rPr>
                <w:sz w:val="16"/>
                <w:szCs w:val="16"/>
              </w:rPr>
              <w:t>-SEA-DEV</w:t>
            </w:r>
            <w:r w:rsidRPr="00CD5D27">
              <w:rPr>
                <w:sz w:val="16"/>
                <w:szCs w:val="16"/>
              </w:rPr>
              <w:t>.bat</w:t>
            </w:r>
          </w:p>
        </w:tc>
        <w:tc>
          <w:tcPr>
            <w:tcW w:w="4140" w:type="dxa"/>
            <w:vAlign w:val="center"/>
          </w:tcPr>
          <w:p w14:paraId="58A107BB" w14:textId="571E6367" w:rsidR="0001046F" w:rsidRPr="00744417" w:rsidRDefault="0001046F" w:rsidP="00C227EB">
            <w:pPr>
              <w:pStyle w:val="TableBody"/>
              <w:rPr>
                <w:sz w:val="16"/>
                <w:szCs w:val="16"/>
              </w:rPr>
            </w:pPr>
            <w:r w:rsidRPr="00CD5D27">
              <w:rPr>
                <w:sz w:val="16"/>
                <w:szCs w:val="16"/>
              </w:rPr>
              <w:t>C:\Pro</w:t>
            </w:r>
            <w:r>
              <w:rPr>
                <w:sz w:val="16"/>
                <w:szCs w:val="16"/>
              </w:rPr>
              <w:t>gram Files\Microsoft Learning\20487</w:t>
            </w:r>
            <w:r w:rsidRPr="00CD5D27">
              <w:rPr>
                <w:sz w:val="16"/>
                <w:szCs w:val="16"/>
              </w:rPr>
              <w:t>\</w:t>
            </w:r>
            <w:r>
              <w:rPr>
                <w:sz w:val="16"/>
                <w:szCs w:val="16"/>
              </w:rPr>
              <w:t>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-SEA-DEV-A</w:t>
            </w:r>
          </w:p>
        </w:tc>
      </w:tr>
      <w:tr w:rsidR="0001046F" w:rsidRPr="00E54C9A" w14:paraId="6F8A3D6B" w14:textId="77777777" w:rsidTr="00EE697F">
        <w:trPr>
          <w:cantSplit/>
        </w:trPr>
        <w:tc>
          <w:tcPr>
            <w:tcW w:w="3325" w:type="dxa"/>
            <w:vAlign w:val="center"/>
          </w:tcPr>
          <w:p w14:paraId="1F594496" w14:textId="5A9BD058" w:rsidR="0001046F" w:rsidRDefault="0001046F" w:rsidP="00B13B36">
            <w:pPr>
              <w:pStyle w:val="TableBody"/>
              <w:rPr>
                <w:sz w:val="16"/>
                <w:szCs w:val="16"/>
              </w:rPr>
            </w:pPr>
            <w:r w:rsidRPr="00CD5D27">
              <w:rPr>
                <w:sz w:val="16"/>
                <w:szCs w:val="16"/>
              </w:rPr>
              <w:t>VM-Pre-Import-</w:t>
            </w:r>
            <w:r w:rsidR="008E7E68">
              <w:rPr>
                <w:sz w:val="16"/>
                <w:szCs w:val="16"/>
              </w:rPr>
              <w:t>20487B</w:t>
            </w:r>
            <w:r>
              <w:rPr>
                <w:sz w:val="16"/>
                <w:szCs w:val="16"/>
              </w:rPr>
              <w:t>-SEA-DEV</w:t>
            </w:r>
            <w:r w:rsidRPr="00CD5D27">
              <w:rPr>
                <w:sz w:val="16"/>
                <w:szCs w:val="16"/>
              </w:rPr>
              <w:t>.bat</w:t>
            </w:r>
          </w:p>
        </w:tc>
        <w:tc>
          <w:tcPr>
            <w:tcW w:w="4140" w:type="dxa"/>
            <w:vAlign w:val="center"/>
          </w:tcPr>
          <w:p w14:paraId="3EA8DF45" w14:textId="3138E534" w:rsidR="0001046F" w:rsidRPr="00744417" w:rsidRDefault="0001046F" w:rsidP="00744417">
            <w:pPr>
              <w:pStyle w:val="TableBody"/>
              <w:rPr>
                <w:sz w:val="16"/>
                <w:szCs w:val="16"/>
              </w:rPr>
            </w:pPr>
            <w:r w:rsidRPr="00CD5D27">
              <w:rPr>
                <w:sz w:val="16"/>
                <w:szCs w:val="16"/>
              </w:rPr>
              <w:t>C:\Pro</w:t>
            </w:r>
            <w:r>
              <w:rPr>
                <w:sz w:val="16"/>
                <w:szCs w:val="16"/>
              </w:rPr>
              <w:t>gram Files\Microsoft Learning\20487</w:t>
            </w:r>
            <w:r w:rsidRPr="00CD5D27">
              <w:rPr>
                <w:sz w:val="16"/>
                <w:szCs w:val="16"/>
              </w:rPr>
              <w:t>\</w:t>
            </w:r>
            <w:r>
              <w:rPr>
                <w:sz w:val="16"/>
                <w:szCs w:val="16"/>
              </w:rPr>
              <w:t>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-SEA-DEV-B</w:t>
            </w:r>
          </w:p>
        </w:tc>
      </w:tr>
      <w:tr w:rsidR="0001046F" w:rsidRPr="00E54C9A" w14:paraId="31558D0D" w14:textId="77777777" w:rsidTr="00EE697F">
        <w:trPr>
          <w:cantSplit/>
        </w:trPr>
        <w:tc>
          <w:tcPr>
            <w:tcW w:w="3325" w:type="dxa"/>
            <w:vAlign w:val="center"/>
          </w:tcPr>
          <w:p w14:paraId="5AD1A133" w14:textId="02FCA146" w:rsidR="0001046F" w:rsidRPr="00CD5D27" w:rsidRDefault="0001046F" w:rsidP="00B13B36">
            <w:pPr>
              <w:pStyle w:val="TableBody"/>
              <w:rPr>
                <w:sz w:val="16"/>
                <w:szCs w:val="16"/>
              </w:rPr>
            </w:pPr>
            <w:r w:rsidRPr="00CD5D27">
              <w:rPr>
                <w:sz w:val="16"/>
                <w:szCs w:val="16"/>
              </w:rPr>
              <w:t>VM-Pre-Import-</w:t>
            </w:r>
            <w:r w:rsidR="008E7E68">
              <w:rPr>
                <w:sz w:val="16"/>
                <w:szCs w:val="16"/>
              </w:rPr>
              <w:t>20487B</w:t>
            </w:r>
            <w:r>
              <w:rPr>
                <w:sz w:val="16"/>
                <w:szCs w:val="16"/>
              </w:rPr>
              <w:t>-SEA-DEV</w:t>
            </w:r>
            <w:r w:rsidRPr="00CD5D27">
              <w:rPr>
                <w:sz w:val="16"/>
                <w:szCs w:val="16"/>
              </w:rPr>
              <w:t>.bat</w:t>
            </w:r>
          </w:p>
        </w:tc>
        <w:tc>
          <w:tcPr>
            <w:tcW w:w="4140" w:type="dxa"/>
            <w:vAlign w:val="center"/>
          </w:tcPr>
          <w:p w14:paraId="37221392" w14:textId="5F07628A" w:rsidR="0001046F" w:rsidRPr="00CD5D27" w:rsidRDefault="0001046F" w:rsidP="0001046F">
            <w:pPr>
              <w:pStyle w:val="TableBody"/>
              <w:rPr>
                <w:sz w:val="16"/>
                <w:szCs w:val="16"/>
              </w:rPr>
            </w:pPr>
            <w:r w:rsidRPr="00CD5D27">
              <w:rPr>
                <w:sz w:val="16"/>
                <w:szCs w:val="16"/>
              </w:rPr>
              <w:t>C:\Pro</w:t>
            </w:r>
            <w:r>
              <w:rPr>
                <w:sz w:val="16"/>
                <w:szCs w:val="16"/>
              </w:rPr>
              <w:t>gram Files\Microsoft Learning\20487</w:t>
            </w:r>
            <w:r w:rsidRPr="00CD5D27">
              <w:rPr>
                <w:sz w:val="16"/>
                <w:szCs w:val="16"/>
              </w:rPr>
              <w:t>\</w:t>
            </w:r>
            <w:r>
              <w:rPr>
                <w:sz w:val="16"/>
                <w:szCs w:val="16"/>
              </w:rPr>
              <w:t>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-SEA-DEV-C</w:t>
            </w:r>
          </w:p>
        </w:tc>
      </w:tr>
      <w:tr w:rsidR="0001046F" w:rsidRPr="00E54C9A" w14:paraId="3C23E41B" w14:textId="77777777" w:rsidTr="00EE697F">
        <w:trPr>
          <w:cantSplit/>
        </w:trPr>
        <w:tc>
          <w:tcPr>
            <w:tcW w:w="3325" w:type="dxa"/>
            <w:vAlign w:val="center"/>
          </w:tcPr>
          <w:p w14:paraId="478428C1" w14:textId="00EE7293" w:rsidR="0001046F" w:rsidRDefault="0001046F" w:rsidP="00B13B36">
            <w:pPr>
              <w:pStyle w:val="TableBody"/>
              <w:rPr>
                <w:sz w:val="16"/>
                <w:szCs w:val="16"/>
              </w:rPr>
            </w:pPr>
            <w:r w:rsidRPr="00CD5D27">
              <w:rPr>
                <w:sz w:val="16"/>
                <w:szCs w:val="16"/>
              </w:rPr>
              <w:t>&lt;GUID&gt;.</w:t>
            </w:r>
            <w:r>
              <w:rPr>
                <w:sz w:val="16"/>
                <w:szCs w:val="16"/>
              </w:rPr>
              <w:t>exp</w:t>
            </w:r>
          </w:p>
        </w:tc>
        <w:tc>
          <w:tcPr>
            <w:tcW w:w="4140" w:type="dxa"/>
            <w:vAlign w:val="center"/>
          </w:tcPr>
          <w:p w14:paraId="341C48DC" w14:textId="20256CE5" w:rsidR="0001046F" w:rsidRPr="0074441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-SEA-DEV-A</w:t>
            </w:r>
            <w:r w:rsidRPr="00CD5D27">
              <w:rPr>
                <w:sz w:val="16"/>
                <w:szCs w:val="16"/>
              </w:rPr>
              <w:t>\Virtual Machines</w:t>
            </w:r>
          </w:p>
        </w:tc>
      </w:tr>
      <w:tr w:rsidR="0001046F" w:rsidRPr="00E54C9A" w14:paraId="195766F7" w14:textId="77777777" w:rsidTr="00EE697F">
        <w:trPr>
          <w:cantSplit/>
        </w:trPr>
        <w:tc>
          <w:tcPr>
            <w:tcW w:w="3325" w:type="dxa"/>
            <w:vAlign w:val="center"/>
          </w:tcPr>
          <w:p w14:paraId="195766F5" w14:textId="08FA30D7" w:rsidR="0001046F" w:rsidRPr="00CD5D27" w:rsidRDefault="0001046F" w:rsidP="00744417">
            <w:pPr>
              <w:pStyle w:val="TableBody"/>
              <w:rPr>
                <w:sz w:val="16"/>
                <w:szCs w:val="16"/>
              </w:rPr>
            </w:pPr>
            <w:r w:rsidRPr="00CD5D27">
              <w:rPr>
                <w:sz w:val="16"/>
                <w:szCs w:val="16"/>
              </w:rPr>
              <w:t>&lt;GUID&gt;.</w:t>
            </w:r>
            <w:r>
              <w:rPr>
                <w:sz w:val="16"/>
                <w:szCs w:val="16"/>
              </w:rPr>
              <w:t>exp</w:t>
            </w:r>
          </w:p>
        </w:tc>
        <w:tc>
          <w:tcPr>
            <w:tcW w:w="4140" w:type="dxa"/>
            <w:vAlign w:val="center"/>
          </w:tcPr>
          <w:p w14:paraId="195766F6" w14:textId="6CC79A0D" w:rsidR="0001046F" w:rsidRPr="00CD5D2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-SEA-DEV-B</w:t>
            </w:r>
            <w:r w:rsidRPr="00CD5D27">
              <w:rPr>
                <w:sz w:val="16"/>
                <w:szCs w:val="16"/>
              </w:rPr>
              <w:t>\Virtual Machines</w:t>
            </w:r>
          </w:p>
        </w:tc>
      </w:tr>
      <w:tr w:rsidR="0001046F" w:rsidRPr="00E54C9A" w14:paraId="7ECFBD84" w14:textId="77777777" w:rsidTr="00EE697F">
        <w:trPr>
          <w:cantSplit/>
        </w:trPr>
        <w:tc>
          <w:tcPr>
            <w:tcW w:w="3325" w:type="dxa"/>
            <w:vAlign w:val="center"/>
          </w:tcPr>
          <w:p w14:paraId="0437E50B" w14:textId="132DDB4B" w:rsidR="0001046F" w:rsidRPr="00CD5D27" w:rsidRDefault="0001046F" w:rsidP="00744417">
            <w:pPr>
              <w:pStyle w:val="TableBody"/>
              <w:rPr>
                <w:sz w:val="16"/>
                <w:szCs w:val="16"/>
              </w:rPr>
            </w:pPr>
            <w:r w:rsidRPr="00CD5D27">
              <w:rPr>
                <w:sz w:val="16"/>
                <w:szCs w:val="16"/>
              </w:rPr>
              <w:t>&lt;GUID&gt;.</w:t>
            </w:r>
            <w:r>
              <w:rPr>
                <w:sz w:val="16"/>
                <w:szCs w:val="16"/>
              </w:rPr>
              <w:t>exp</w:t>
            </w:r>
          </w:p>
        </w:tc>
        <w:tc>
          <w:tcPr>
            <w:tcW w:w="4140" w:type="dxa"/>
            <w:vAlign w:val="center"/>
          </w:tcPr>
          <w:p w14:paraId="6F5A85E6" w14:textId="512B1E55" w:rsidR="0001046F" w:rsidRPr="00CD5D27" w:rsidRDefault="0001046F" w:rsidP="0001046F">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-SEA-DEV-C</w:t>
            </w:r>
            <w:r w:rsidRPr="00CD5D27">
              <w:rPr>
                <w:sz w:val="16"/>
                <w:szCs w:val="16"/>
              </w:rPr>
              <w:t>\Virtual Machines</w:t>
            </w:r>
          </w:p>
        </w:tc>
      </w:tr>
      <w:tr w:rsidR="0001046F" w:rsidRPr="00E54C9A" w14:paraId="195766FA" w14:textId="77777777" w:rsidTr="00EE697F">
        <w:trPr>
          <w:cantSplit/>
        </w:trPr>
        <w:tc>
          <w:tcPr>
            <w:tcW w:w="3325" w:type="dxa"/>
            <w:vAlign w:val="center"/>
          </w:tcPr>
          <w:p w14:paraId="195766F8" w14:textId="7365A2C7" w:rsidR="0001046F" w:rsidRPr="00CD5D27" w:rsidRDefault="0001046F" w:rsidP="00CD437D">
            <w:pPr>
              <w:pStyle w:val="TableBody"/>
              <w:rPr>
                <w:sz w:val="16"/>
                <w:szCs w:val="16"/>
              </w:rPr>
            </w:pPr>
            <w:r>
              <w:rPr>
                <w:sz w:val="16"/>
                <w:szCs w:val="16"/>
              </w:rPr>
              <w:t>Config.xml</w:t>
            </w:r>
          </w:p>
        </w:tc>
        <w:tc>
          <w:tcPr>
            <w:tcW w:w="4140" w:type="dxa"/>
            <w:vAlign w:val="center"/>
          </w:tcPr>
          <w:p w14:paraId="195766F9" w14:textId="321D0BFE" w:rsidR="0001046F" w:rsidRPr="00CD5D2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-SEA-DEV-A</w:t>
            </w:r>
            <w:r w:rsidRPr="00CD5D27">
              <w:rPr>
                <w:sz w:val="16"/>
                <w:szCs w:val="16"/>
              </w:rPr>
              <w:t>\</w:t>
            </w:r>
          </w:p>
        </w:tc>
      </w:tr>
      <w:tr w:rsidR="0001046F" w:rsidRPr="00E54C9A" w14:paraId="511263DB" w14:textId="77777777" w:rsidTr="00EE697F">
        <w:trPr>
          <w:cantSplit/>
        </w:trPr>
        <w:tc>
          <w:tcPr>
            <w:tcW w:w="3325" w:type="dxa"/>
            <w:vAlign w:val="center"/>
          </w:tcPr>
          <w:p w14:paraId="081F667E" w14:textId="498DBC66" w:rsidR="0001046F" w:rsidRPr="00CD5D27" w:rsidRDefault="0001046F" w:rsidP="00CD437D">
            <w:pPr>
              <w:pStyle w:val="TableBody"/>
              <w:rPr>
                <w:sz w:val="16"/>
                <w:szCs w:val="16"/>
              </w:rPr>
            </w:pPr>
            <w:r>
              <w:rPr>
                <w:sz w:val="16"/>
                <w:szCs w:val="16"/>
              </w:rPr>
              <w:t>Config.xml</w:t>
            </w:r>
          </w:p>
        </w:tc>
        <w:tc>
          <w:tcPr>
            <w:tcW w:w="4140" w:type="dxa"/>
            <w:vAlign w:val="center"/>
          </w:tcPr>
          <w:p w14:paraId="37ABB382" w14:textId="05CC422A" w:rsidR="0001046F" w:rsidRPr="00CD5D2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-SEA-DEV-B</w:t>
            </w:r>
            <w:r w:rsidRPr="00CD5D27">
              <w:rPr>
                <w:sz w:val="16"/>
                <w:szCs w:val="16"/>
              </w:rPr>
              <w:t>\</w:t>
            </w:r>
          </w:p>
        </w:tc>
      </w:tr>
      <w:tr w:rsidR="005E636B" w:rsidRPr="00E54C9A" w14:paraId="7F62F8F6" w14:textId="77777777" w:rsidTr="00EE697F">
        <w:trPr>
          <w:cantSplit/>
        </w:trPr>
        <w:tc>
          <w:tcPr>
            <w:tcW w:w="3325" w:type="dxa"/>
            <w:vAlign w:val="center"/>
          </w:tcPr>
          <w:p w14:paraId="25CCA3D6" w14:textId="2BC911C3" w:rsidR="005E636B" w:rsidRDefault="005E636B" w:rsidP="00CD437D">
            <w:pPr>
              <w:pStyle w:val="TableBody"/>
              <w:rPr>
                <w:sz w:val="16"/>
                <w:szCs w:val="16"/>
              </w:rPr>
            </w:pPr>
            <w:r>
              <w:rPr>
                <w:sz w:val="16"/>
                <w:szCs w:val="16"/>
              </w:rPr>
              <w:t>Config.xml</w:t>
            </w:r>
          </w:p>
        </w:tc>
        <w:tc>
          <w:tcPr>
            <w:tcW w:w="4140" w:type="dxa"/>
            <w:vAlign w:val="center"/>
          </w:tcPr>
          <w:p w14:paraId="36B60177" w14:textId="5CA90146" w:rsidR="005E636B" w:rsidRPr="00CD5D27" w:rsidRDefault="005E636B" w:rsidP="005E636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-SEA-DEV-C</w:t>
            </w:r>
            <w:r w:rsidRPr="00CD5D27">
              <w:rPr>
                <w:sz w:val="16"/>
                <w:szCs w:val="16"/>
              </w:rPr>
              <w:t>\</w:t>
            </w:r>
          </w:p>
        </w:tc>
      </w:tr>
    </w:tbl>
    <w:p w14:paraId="6A825D08" w14:textId="77777777" w:rsidR="00131F5A" w:rsidRDefault="00131F5A" w:rsidP="00131F5A">
      <w:pPr>
        <w:pStyle w:val="Le"/>
      </w:pPr>
    </w:p>
    <w:p w14:paraId="4DC33B54" w14:textId="77777777" w:rsidR="004D41E0" w:rsidRDefault="004D41E0">
      <w:pPr>
        <w:spacing w:after="0" w:line="240" w:lineRule="auto"/>
        <w:ind w:left="0"/>
        <w:rPr>
          <w:rFonts w:ascii="Arial" w:hAnsi="Arial" w:cs="Tahoma"/>
          <w:b/>
          <w:iCs/>
          <w:kern w:val="32"/>
          <w:sz w:val="34"/>
          <w:szCs w:val="20"/>
        </w:rPr>
      </w:pPr>
      <w:r>
        <w:br w:type="page"/>
      </w:r>
    </w:p>
    <w:p w14:paraId="1957670A" w14:textId="0D0A335D" w:rsidR="00E41F38" w:rsidRDefault="005133D6" w:rsidP="00E41F38">
      <w:pPr>
        <w:pStyle w:val="Heading2"/>
      </w:pPr>
      <w:bookmarkStart w:id="22" w:name="_Toc360620616"/>
      <w:r>
        <w:lastRenderedPageBreak/>
        <w:t>4</w:t>
      </w:r>
      <w:r w:rsidR="00E41F38">
        <w:t>. Create a Setup Share</w:t>
      </w:r>
      <w:bookmarkEnd w:id="22"/>
    </w:p>
    <w:p w14:paraId="1957670B" w14:textId="77777777" w:rsidR="00E41F38" w:rsidRDefault="00E41F38" w:rsidP="00E41F38">
      <w:r>
        <w:t>In this task, you will share virtual machine files for copying to student computers.</w:t>
      </w:r>
    </w:p>
    <w:p w14:paraId="1957670C" w14:textId="77777777" w:rsidR="00E41F38" w:rsidRDefault="00E41F38" w:rsidP="007A4748">
      <w:pPr>
        <w:pStyle w:val="Ln1"/>
        <w:numPr>
          <w:ilvl w:val="0"/>
          <w:numId w:val="15"/>
        </w:numPr>
      </w:pPr>
      <w:r>
        <w:t xml:space="preserve">Share the </w:t>
      </w:r>
      <w:r w:rsidRPr="00F7737D">
        <w:rPr>
          <w:b/>
        </w:rPr>
        <w:t>C:\Program Files\Microsoft Learning\Base</w:t>
      </w:r>
      <w:r>
        <w:t xml:space="preserve"> folder using the share name </w:t>
      </w:r>
      <w:r w:rsidRPr="00F7737D">
        <w:rPr>
          <w:b/>
        </w:rPr>
        <w:t>Base_Drives</w:t>
      </w:r>
      <w:r>
        <w:t>.</w:t>
      </w:r>
    </w:p>
    <w:p w14:paraId="1957670D" w14:textId="5D3D18D3" w:rsidR="00E41F38" w:rsidRDefault="00E41F38" w:rsidP="003033E9">
      <w:pPr>
        <w:pStyle w:val="Ln1"/>
      </w:pPr>
      <w:r>
        <w:t xml:space="preserve">Share the </w:t>
      </w:r>
      <w:r w:rsidRPr="00CD5D27">
        <w:rPr>
          <w:b/>
        </w:rPr>
        <w:t>C:\Program Files\Microsoft Learning\</w:t>
      </w:r>
      <w:r w:rsidR="003825B8">
        <w:rPr>
          <w:b/>
        </w:rPr>
        <w:t>2048</w:t>
      </w:r>
      <w:r w:rsidR="003033E9">
        <w:rPr>
          <w:b/>
        </w:rPr>
        <w:t>7</w:t>
      </w:r>
      <w:r w:rsidRPr="00CD5D27">
        <w:rPr>
          <w:b/>
        </w:rPr>
        <w:t>\Drives</w:t>
      </w:r>
      <w:r w:rsidRPr="00CD5D27">
        <w:t xml:space="preserve"> folder using </w:t>
      </w:r>
      <w:r>
        <w:t xml:space="preserve">the </w:t>
      </w:r>
      <w:r w:rsidRPr="00CD5D27">
        <w:t xml:space="preserve">share name </w:t>
      </w:r>
      <w:r w:rsidR="003825B8">
        <w:rPr>
          <w:b/>
        </w:rPr>
        <w:t>2048</w:t>
      </w:r>
      <w:r w:rsidR="003033E9">
        <w:rPr>
          <w:b/>
        </w:rPr>
        <w:t>7</w:t>
      </w:r>
      <w:r w:rsidRPr="00CD5D27">
        <w:rPr>
          <w:b/>
        </w:rPr>
        <w:t>_Drives</w:t>
      </w:r>
      <w:r w:rsidRPr="00CD5D27">
        <w:t>.</w:t>
      </w:r>
    </w:p>
    <w:p w14:paraId="1957670E" w14:textId="0BEE4999" w:rsidR="00E41F38" w:rsidRDefault="00E41F38" w:rsidP="00E41F38">
      <w:pPr>
        <w:pStyle w:val="Note"/>
      </w:pPr>
      <w:r w:rsidRPr="00CD5D27">
        <w:rPr>
          <w:b/>
        </w:rPr>
        <w:t xml:space="preserve">Note: </w:t>
      </w:r>
      <w:r>
        <w:t>For information on how to set up a share in Windows Server 2008</w:t>
      </w:r>
      <w:r w:rsidR="003033E9">
        <w:t xml:space="preserve"> R2</w:t>
      </w:r>
      <w:r>
        <w:t>, see the topic “Share a Resource” in Windows Help and Support.</w:t>
      </w:r>
    </w:p>
    <w:p w14:paraId="19576710" w14:textId="3BB00637" w:rsidR="00E41F38" w:rsidRDefault="005133D6" w:rsidP="00E41F38">
      <w:pPr>
        <w:pStyle w:val="Heading2"/>
      </w:pPr>
      <w:bookmarkStart w:id="23" w:name="_Toc360620617"/>
      <w:r>
        <w:t>5</w:t>
      </w:r>
      <w:r w:rsidR="00E41F38" w:rsidRPr="00BA2C46">
        <w:t>. Copy the Virtual Machine Files to the Student Computer</w:t>
      </w:r>
      <w:bookmarkEnd w:id="23"/>
    </w:p>
    <w:p w14:paraId="19576711" w14:textId="77777777" w:rsidR="00E41F38" w:rsidRDefault="00E41F38" w:rsidP="00E41F38">
      <w:pPr>
        <w:pStyle w:val="Note"/>
        <w:keepNext/>
        <w:rPr>
          <w:lang w:eastAsia="en-US"/>
        </w:rPr>
      </w:pPr>
      <w:r w:rsidRPr="00CA2AF0">
        <w:rPr>
          <w:b/>
          <w:lang w:eastAsia="en-US"/>
        </w:rPr>
        <w:t>Note</w:t>
      </w:r>
      <w:r w:rsidRPr="003006FF">
        <w:rPr>
          <w:b/>
          <w:lang w:eastAsia="en-US"/>
        </w:rPr>
        <w:t>:</w:t>
      </w:r>
      <w:r>
        <w:rPr>
          <w:lang w:eastAsia="en-US"/>
        </w:rPr>
        <w:t xml:space="preserve"> You must perform the file copy before importing the virtual machines. After you have imported the virtual machines, you will not be able to import them again.</w:t>
      </w:r>
    </w:p>
    <w:p w14:paraId="19576712" w14:textId="77777777" w:rsidR="00E41F38" w:rsidRDefault="00E41F38" w:rsidP="007A4748">
      <w:pPr>
        <w:pStyle w:val="Ln1"/>
        <w:numPr>
          <w:ilvl w:val="0"/>
          <w:numId w:val="16"/>
        </w:numPr>
        <w:rPr>
          <w:lang w:eastAsia="en-US"/>
        </w:rPr>
      </w:pPr>
      <w:r>
        <w:t>From</w:t>
      </w:r>
      <w:r>
        <w:rPr>
          <w:lang w:eastAsia="en-US"/>
        </w:rPr>
        <w:t xml:space="preserve"> the student computer, copy all of the files from the </w:t>
      </w:r>
      <w:r w:rsidRPr="00F7737D">
        <w:rPr>
          <w:b/>
          <w:lang w:eastAsia="en-US"/>
        </w:rPr>
        <w:t>Base_Drives</w:t>
      </w:r>
      <w:r>
        <w:rPr>
          <w:lang w:eastAsia="en-US"/>
        </w:rPr>
        <w:t xml:space="preserve"> share on the instructor computer to </w:t>
      </w:r>
      <w:r w:rsidRPr="00F7737D">
        <w:rPr>
          <w:b/>
          <w:lang w:eastAsia="en-US"/>
        </w:rPr>
        <w:t>C:\Program Files\Microsoft Learning\Base</w:t>
      </w:r>
      <w:r>
        <w:rPr>
          <w:lang w:eastAsia="en-US"/>
        </w:rPr>
        <w:t>.</w:t>
      </w:r>
    </w:p>
    <w:p w14:paraId="19576713" w14:textId="7348EA64" w:rsidR="00E41F38" w:rsidRDefault="00E41F38" w:rsidP="00DD29BA">
      <w:pPr>
        <w:pStyle w:val="Ln1"/>
        <w:rPr>
          <w:lang w:eastAsia="en-US"/>
        </w:rPr>
      </w:pPr>
      <w:r>
        <w:t>Copy</w:t>
      </w:r>
      <w:r>
        <w:rPr>
          <w:lang w:eastAsia="en-US"/>
        </w:rPr>
        <w:t xml:space="preserve"> all of the files from the </w:t>
      </w:r>
      <w:r w:rsidR="003825B8">
        <w:rPr>
          <w:b/>
        </w:rPr>
        <w:t>2048</w:t>
      </w:r>
      <w:r w:rsidR="00DD29BA">
        <w:rPr>
          <w:b/>
        </w:rPr>
        <w:t>7</w:t>
      </w:r>
      <w:r w:rsidRPr="00CD5D27">
        <w:rPr>
          <w:b/>
        </w:rPr>
        <w:t>_Drives</w:t>
      </w:r>
      <w:r w:rsidRPr="00CD5D27">
        <w:t xml:space="preserve"> share on the instructor computer to </w:t>
      </w:r>
      <w:r w:rsidRPr="00CD5D27">
        <w:rPr>
          <w:b/>
        </w:rPr>
        <w:t>C:\Program Files\Microsoft Learning\</w:t>
      </w:r>
      <w:r w:rsidR="003825B8">
        <w:rPr>
          <w:b/>
        </w:rPr>
        <w:t>2048</w:t>
      </w:r>
      <w:r w:rsidR="00DD29BA">
        <w:rPr>
          <w:b/>
        </w:rPr>
        <w:t>7</w:t>
      </w:r>
      <w:r w:rsidR="00560FDF">
        <w:rPr>
          <w:b/>
        </w:rPr>
        <w:t>\Drives</w:t>
      </w:r>
      <w:r w:rsidRPr="00CD5D27">
        <w:t>.</w:t>
      </w:r>
    </w:p>
    <w:p w14:paraId="19576714" w14:textId="77777777" w:rsidR="00E41F38" w:rsidRDefault="00E41F38" w:rsidP="00E41F38">
      <w:pPr>
        <w:pStyle w:val="Note"/>
        <w:rPr>
          <w:lang w:eastAsia="en-US"/>
        </w:rPr>
      </w:pPr>
      <w:r w:rsidRPr="00CD5D27">
        <w:rPr>
          <w:b/>
          <w:lang w:eastAsia="en-US"/>
        </w:rPr>
        <w:t>Note:</w:t>
      </w:r>
      <w:r>
        <w:rPr>
          <w:lang w:eastAsia="en-US"/>
        </w:rPr>
        <w:t xml:space="preserve"> Ensure that all files are copied.</w:t>
      </w:r>
    </w:p>
    <w:p w14:paraId="19576715" w14:textId="0BD4EC39" w:rsidR="00E41F38" w:rsidRDefault="00B46D48" w:rsidP="00DD29BA">
      <w:pPr>
        <w:pStyle w:val="Note"/>
        <w:tabs>
          <w:tab w:val="left" w:pos="1260"/>
          <w:tab w:val="left" w:pos="1440"/>
        </w:tabs>
        <w:rPr>
          <w:lang w:eastAsia="en-US"/>
        </w:rPr>
      </w:pPr>
      <w:r>
        <w:rPr>
          <w:lang w:eastAsia="en-US"/>
        </w:rPr>
        <w:t xml:space="preserve">  </w:t>
      </w:r>
      <w:r w:rsidR="00E41F38">
        <w:rPr>
          <w:lang w:eastAsia="en-US"/>
        </w:rPr>
        <w:t>-</w:t>
      </w:r>
      <w:r>
        <w:rPr>
          <w:lang w:eastAsia="en-US"/>
        </w:rPr>
        <w:t xml:space="preserve">  </w:t>
      </w:r>
      <w:r w:rsidR="00E41F38">
        <w:rPr>
          <w:lang w:eastAsia="en-US"/>
        </w:rPr>
        <w:t xml:space="preserve">C:\Program Files\Microsoft </w:t>
      </w:r>
      <w:r w:rsidR="00E41F38" w:rsidRPr="00CD5D27">
        <w:t>Learning\</w:t>
      </w:r>
      <w:r w:rsidR="003825B8">
        <w:t>2048</w:t>
      </w:r>
      <w:r w:rsidR="00DD29BA">
        <w:t>7</w:t>
      </w:r>
      <w:r w:rsidR="00E41F38" w:rsidRPr="00CD5D27">
        <w:t xml:space="preserve"> and</w:t>
      </w:r>
      <w:r w:rsidR="00E41F38">
        <w:rPr>
          <w:lang w:eastAsia="en-US"/>
        </w:rPr>
        <w:t xml:space="preserve"> all included folders and files</w:t>
      </w:r>
      <w:r w:rsidR="00E41F38">
        <w:rPr>
          <w:lang w:eastAsia="en-US"/>
        </w:rPr>
        <w:br/>
      </w:r>
      <w:r>
        <w:rPr>
          <w:lang w:eastAsia="en-US"/>
        </w:rPr>
        <w:t xml:space="preserve">  </w:t>
      </w:r>
      <w:r w:rsidR="00E41F38">
        <w:rPr>
          <w:lang w:eastAsia="en-US"/>
        </w:rPr>
        <w:t>-</w:t>
      </w:r>
      <w:r>
        <w:rPr>
          <w:lang w:eastAsia="en-US"/>
        </w:rPr>
        <w:t xml:space="preserve">  </w:t>
      </w:r>
      <w:r w:rsidR="00E41F38">
        <w:rPr>
          <w:lang w:eastAsia="en-US"/>
        </w:rPr>
        <w:t>C:\Program Files\Microsoft Learning\Base</w:t>
      </w:r>
    </w:p>
    <w:p w14:paraId="19576716" w14:textId="77777777" w:rsidR="00E41F38" w:rsidRDefault="00E41F38" w:rsidP="00DD03AB">
      <w:pPr>
        <w:pStyle w:val="Ln1"/>
        <w:rPr>
          <w:lang w:eastAsia="en-US"/>
        </w:rPr>
      </w:pPr>
      <w:r>
        <w:rPr>
          <w:lang w:eastAsia="en-US"/>
        </w:rPr>
        <w:t xml:space="preserve">Ensure that you have copied the files using a permission-retaining tool such as </w:t>
      </w:r>
      <w:r>
        <w:t>RoboCopy</w:t>
      </w:r>
      <w:r>
        <w:rPr>
          <w:lang w:eastAsia="en-US"/>
        </w:rPr>
        <w:t xml:space="preserve"> or XCopy.</w:t>
      </w:r>
    </w:p>
    <w:p w14:paraId="19576717" w14:textId="77777777" w:rsidR="00E41F38" w:rsidRDefault="00E41F38" w:rsidP="00DD03AB">
      <w:pPr>
        <w:pStyle w:val="Ln1"/>
        <w:rPr>
          <w:lang w:eastAsia="en-US"/>
        </w:rPr>
      </w:pPr>
      <w:r>
        <w:rPr>
          <w:lang w:eastAsia="en-US"/>
        </w:rPr>
        <w:t>Check that all permissions have been retained by looking at the directories above and making sure they are not Read Only.</w:t>
      </w:r>
    </w:p>
    <w:p w14:paraId="19576718" w14:textId="77777777" w:rsidR="00E41F38" w:rsidRDefault="00E41F38" w:rsidP="00DD03AB">
      <w:pPr>
        <w:pStyle w:val="Ln1"/>
        <w:rPr>
          <w:lang w:eastAsia="en-US"/>
        </w:rPr>
      </w:pPr>
      <w:r>
        <w:rPr>
          <w:lang w:eastAsia="en-US"/>
        </w:rPr>
        <w:t>Add the virtual machines to the Hyper-V management console. For detailed instructions on how to do this, see the instructor computer setup instructions.</w:t>
      </w:r>
    </w:p>
    <w:p w14:paraId="1957671A" w14:textId="3FD2BE62" w:rsidR="00E41F38" w:rsidRPr="008132B9" w:rsidRDefault="005133D6" w:rsidP="00D63695">
      <w:pPr>
        <w:pStyle w:val="Heading2"/>
      </w:pPr>
      <w:bookmarkStart w:id="24" w:name="_Toc360620618"/>
      <w:r>
        <w:t>6</w:t>
      </w:r>
      <w:r w:rsidR="00131F5A">
        <w:t>. Run the VM-Pre-Import</w:t>
      </w:r>
      <w:bookmarkEnd w:id="24"/>
      <w:r w:rsidR="00131F5A">
        <w:t xml:space="preserve"> </w:t>
      </w:r>
    </w:p>
    <w:p w14:paraId="1957671B" w14:textId="77777777" w:rsidR="00E41F38" w:rsidRPr="008132B9" w:rsidRDefault="00E41F38" w:rsidP="00E41F38">
      <w:r w:rsidRPr="008132B9">
        <w:t xml:space="preserve">In this task you will run </w:t>
      </w:r>
      <w:r w:rsidRPr="009D30BB">
        <w:t>the VM-Pre-Import bat</w:t>
      </w:r>
      <w:r w:rsidRPr="008132B9">
        <w:t xml:space="preserve"> file. This script will create links to the Base and Mid</w:t>
      </w:r>
      <w:r>
        <w:t xml:space="preserve">dle </w:t>
      </w:r>
      <w:r w:rsidRPr="008132B9">
        <w:t xml:space="preserve">Tier images in the import folder necessary for importing each </w:t>
      </w:r>
      <w:r>
        <w:t>virtual machine</w:t>
      </w:r>
      <w:r w:rsidRPr="008132B9">
        <w:t>.</w:t>
      </w:r>
    </w:p>
    <w:p w14:paraId="5739A17F" w14:textId="51481C15" w:rsidR="009B4E53" w:rsidRDefault="009B4E53" w:rsidP="00DD29BA">
      <w:pPr>
        <w:pStyle w:val="Ln1"/>
        <w:numPr>
          <w:ilvl w:val="0"/>
          <w:numId w:val="28"/>
        </w:numPr>
        <w:tabs>
          <w:tab w:val="num" w:pos="2880"/>
        </w:tabs>
      </w:pPr>
      <w:r>
        <w:t xml:space="preserve">Double-click </w:t>
      </w:r>
      <w:r w:rsidRPr="00595340">
        <w:t>C:\Program Files\Microsoft Learning\</w:t>
      </w:r>
      <w:r>
        <w:t>2048</w:t>
      </w:r>
      <w:r w:rsidR="00DD29BA">
        <w:t>7</w:t>
      </w:r>
      <w:r w:rsidRPr="00595340">
        <w:t>\Drives\</w:t>
      </w:r>
      <w:r w:rsidR="008E7E68">
        <w:t>20487B</w:t>
      </w:r>
      <w:r w:rsidRPr="00595340">
        <w:t>-SEA-DEV</w:t>
      </w:r>
      <w:r w:rsidR="00DD29BA">
        <w:t>-A</w:t>
      </w:r>
      <w:r w:rsidRPr="00595340">
        <w:t>\</w:t>
      </w:r>
      <w:r w:rsidRPr="009B4E53">
        <w:rPr>
          <w:b/>
          <w:bCs/>
        </w:rPr>
        <w:t>VM-Pre-Import-</w:t>
      </w:r>
      <w:r w:rsidR="008E7E68">
        <w:rPr>
          <w:b/>
          <w:bCs/>
        </w:rPr>
        <w:t>20487B</w:t>
      </w:r>
      <w:r w:rsidRPr="009B4E53">
        <w:rPr>
          <w:b/>
          <w:bCs/>
        </w:rPr>
        <w:t>-SEA-DEV.bat</w:t>
      </w:r>
      <w:r>
        <w:t xml:space="preserve"> (root of the virtual machine import folder). </w:t>
      </w:r>
    </w:p>
    <w:p w14:paraId="58F5627F" w14:textId="420CAC86" w:rsidR="009B4E53" w:rsidRDefault="009B4E53" w:rsidP="00DD29BA">
      <w:pPr>
        <w:pStyle w:val="Ln1"/>
      </w:pPr>
      <w:r>
        <w:lastRenderedPageBreak/>
        <w:t xml:space="preserve">Verify that a </w:t>
      </w:r>
      <w:r w:rsidR="001F6B6F">
        <w:rPr>
          <w:b/>
          <w:bCs/>
        </w:rPr>
        <w:t>Base12A</w:t>
      </w:r>
      <w:r w:rsidRPr="00351FC0">
        <w:rPr>
          <w:b/>
          <w:bCs/>
        </w:rPr>
        <w:t>-W</w:t>
      </w:r>
      <w:r w:rsidR="00DD29BA">
        <w:rPr>
          <w:b/>
          <w:bCs/>
        </w:rPr>
        <w:t>S12</w:t>
      </w:r>
      <w:r w:rsidR="00696624">
        <w:rPr>
          <w:b/>
          <w:bCs/>
        </w:rPr>
        <w:t>-TMP</w:t>
      </w:r>
      <w:r w:rsidRPr="00E51990">
        <w:rPr>
          <w:b/>
          <w:bCs/>
        </w:rPr>
        <w:t>.vhd</w:t>
      </w:r>
      <w:r>
        <w:t xml:space="preserve"> </w:t>
      </w:r>
      <w:r w:rsidR="00AB340D">
        <w:t xml:space="preserve">shortcut </w:t>
      </w:r>
      <w:r>
        <w:t>is created in C:\Program Files\Microsoft Learning\</w:t>
      </w:r>
      <w:r w:rsidR="00DD29BA">
        <w:t>20487</w:t>
      </w:r>
      <w:r>
        <w:t>\Drives\</w:t>
      </w:r>
      <w:r w:rsidR="008E7E68">
        <w:t>20487B</w:t>
      </w:r>
      <w:r w:rsidRPr="00595340">
        <w:t>-SEA-DEV</w:t>
      </w:r>
      <w:r w:rsidR="00DD29BA">
        <w:t>-A</w:t>
      </w:r>
      <w:r>
        <w:t>\Virtual Hard Disks folder.</w:t>
      </w:r>
    </w:p>
    <w:p w14:paraId="530E2206" w14:textId="65853489" w:rsidR="009B4E53" w:rsidRDefault="009B4E53" w:rsidP="00DD29BA">
      <w:pPr>
        <w:pStyle w:val="Ln1"/>
      </w:pPr>
      <w:r>
        <w:t xml:space="preserve">Verify that a </w:t>
      </w:r>
      <w:r w:rsidRPr="00351FC0">
        <w:rPr>
          <w:b/>
          <w:bCs/>
        </w:rPr>
        <w:t>MT1</w:t>
      </w:r>
      <w:r w:rsidR="00DD29BA">
        <w:rPr>
          <w:b/>
          <w:bCs/>
        </w:rPr>
        <w:t>3</w:t>
      </w:r>
      <w:r w:rsidRPr="00351FC0">
        <w:rPr>
          <w:b/>
          <w:bCs/>
        </w:rPr>
        <w:t>-SEA-DEV1</w:t>
      </w:r>
      <w:r w:rsidR="00DD29BA">
        <w:rPr>
          <w:b/>
          <w:bCs/>
        </w:rPr>
        <w:t>2</w:t>
      </w:r>
      <w:r w:rsidRPr="00E51990">
        <w:rPr>
          <w:b/>
          <w:bCs/>
        </w:rPr>
        <w:t>.vhd</w:t>
      </w:r>
      <w:r>
        <w:t xml:space="preserve"> </w:t>
      </w:r>
      <w:r w:rsidR="00AB340D">
        <w:t xml:space="preserve">shortcut </w:t>
      </w:r>
      <w:r>
        <w:t>is created in C:\Program Files\Microsoft Learning\</w:t>
      </w:r>
      <w:r w:rsidR="00DD29BA">
        <w:t>20487</w:t>
      </w:r>
      <w:r>
        <w:t>\Drives\</w:t>
      </w:r>
      <w:r w:rsidR="008E7E68">
        <w:t>20487B</w:t>
      </w:r>
      <w:r w:rsidRPr="00595340">
        <w:t>-SEA-DEV</w:t>
      </w:r>
      <w:r w:rsidR="00DD29BA">
        <w:t>-A</w:t>
      </w:r>
      <w:r>
        <w:t>\Virtual Hard Disks folder.</w:t>
      </w:r>
    </w:p>
    <w:p w14:paraId="67BDA550" w14:textId="007D371E" w:rsidR="00E63F6B" w:rsidRDefault="00E63F6B" w:rsidP="00E63F6B">
      <w:pPr>
        <w:pStyle w:val="Ln1"/>
      </w:pPr>
      <w:r w:rsidRPr="00E51990">
        <w:t xml:space="preserve">Press any key to close the </w:t>
      </w:r>
      <w:r>
        <w:t>cmd.exe</w:t>
      </w:r>
      <w:r w:rsidRPr="00E51990">
        <w:t xml:space="preserve"> window</w:t>
      </w:r>
      <w:r>
        <w:t xml:space="preserve"> if it was not closed automatically.</w:t>
      </w:r>
    </w:p>
    <w:p w14:paraId="5F3713F2" w14:textId="18890CD0" w:rsidR="00DD29BA" w:rsidRDefault="00DD29BA" w:rsidP="00E63F6B">
      <w:pPr>
        <w:pStyle w:val="Ln1"/>
      </w:pPr>
      <w:r>
        <w:t xml:space="preserve">Repeat steps 1-4 for </w:t>
      </w:r>
      <w:r w:rsidRPr="009B4E53">
        <w:rPr>
          <w:b/>
          <w:bCs/>
        </w:rPr>
        <w:t>VM-Pre-Import-</w:t>
      </w:r>
      <w:r w:rsidR="008E7E68">
        <w:rPr>
          <w:b/>
          <w:bCs/>
        </w:rPr>
        <w:t>20487B</w:t>
      </w:r>
      <w:r w:rsidRPr="009B4E53">
        <w:rPr>
          <w:b/>
          <w:bCs/>
        </w:rPr>
        <w:t>-SEA-DEV.bat</w:t>
      </w:r>
      <w:r>
        <w:t xml:space="preserve"> in the </w:t>
      </w:r>
      <w:r w:rsidRPr="00595340">
        <w:t>C:\Program Files\Microsoft Learning\</w:t>
      </w:r>
      <w:r>
        <w:t>20487</w:t>
      </w:r>
      <w:r w:rsidRPr="00595340">
        <w:t>\Drives\</w:t>
      </w:r>
      <w:r w:rsidR="008E7E68">
        <w:rPr>
          <w:b/>
          <w:bCs/>
        </w:rPr>
        <w:t>20487B</w:t>
      </w:r>
      <w:r w:rsidRPr="005D5435">
        <w:rPr>
          <w:b/>
          <w:bCs/>
        </w:rPr>
        <w:t>-SEA-DEV-B</w:t>
      </w:r>
      <w:r w:rsidRPr="00595340">
        <w:t>\</w:t>
      </w:r>
      <w:r>
        <w:t xml:space="preserve"> folder.</w:t>
      </w:r>
    </w:p>
    <w:p w14:paraId="6291F1CA" w14:textId="2129BAE9" w:rsidR="00483449" w:rsidRDefault="00483449" w:rsidP="00483449">
      <w:pPr>
        <w:pStyle w:val="Ln1"/>
        <w:numPr>
          <w:ilvl w:val="0"/>
          <w:numId w:val="28"/>
        </w:numPr>
        <w:tabs>
          <w:tab w:val="num" w:pos="2880"/>
        </w:tabs>
      </w:pPr>
      <w:r>
        <w:t xml:space="preserve">Double-click </w:t>
      </w:r>
      <w:r w:rsidRPr="00595340">
        <w:t>C:\Program Files\Microsoft Learning\</w:t>
      </w:r>
      <w:r>
        <w:t>20487</w:t>
      </w:r>
      <w:r w:rsidRPr="00595340">
        <w:t>\Drives\</w:t>
      </w:r>
      <w:r w:rsidR="008E7E68">
        <w:t>20487B</w:t>
      </w:r>
      <w:r w:rsidRPr="00595340">
        <w:t>-SEA-DEV</w:t>
      </w:r>
      <w:r>
        <w:t>-C</w:t>
      </w:r>
      <w:r w:rsidRPr="00595340">
        <w:t>\</w:t>
      </w:r>
      <w:r w:rsidRPr="009B4E53">
        <w:rPr>
          <w:b/>
          <w:bCs/>
        </w:rPr>
        <w:t>VM-Pre-Import-</w:t>
      </w:r>
      <w:r w:rsidR="008E7E68">
        <w:rPr>
          <w:b/>
          <w:bCs/>
        </w:rPr>
        <w:t>20487B</w:t>
      </w:r>
      <w:r w:rsidRPr="009B4E53">
        <w:rPr>
          <w:b/>
          <w:bCs/>
        </w:rPr>
        <w:t>-SEA-DEV.bat</w:t>
      </w:r>
      <w:r>
        <w:t xml:space="preserve"> (root of the virtual machine import folder). </w:t>
      </w:r>
    </w:p>
    <w:p w14:paraId="13F5CE2B" w14:textId="2AAD6986" w:rsidR="00483449" w:rsidRDefault="00483449" w:rsidP="00D22006">
      <w:pPr>
        <w:pStyle w:val="Ln1"/>
      </w:pPr>
      <w:r>
        <w:t xml:space="preserve">Verify that a </w:t>
      </w:r>
      <w:r w:rsidR="00EB61B6">
        <w:rPr>
          <w:b/>
          <w:bCs/>
        </w:rPr>
        <w:t>Base12B-W8</w:t>
      </w:r>
      <w:r w:rsidR="00D22006" w:rsidRPr="00D22006">
        <w:rPr>
          <w:b/>
          <w:bCs/>
        </w:rPr>
        <w:t>.vhd</w:t>
      </w:r>
      <w:r w:rsidR="00D22006">
        <w:rPr>
          <w:b/>
          <w:bCs/>
        </w:rPr>
        <w:t xml:space="preserve"> </w:t>
      </w:r>
      <w:r w:rsidR="00AB340D">
        <w:t xml:space="preserve">shortcut </w:t>
      </w:r>
      <w:r>
        <w:t>is created in C:\Program Files\Microsoft Learning\20487\Drives\</w:t>
      </w:r>
      <w:r w:rsidR="008E7E68">
        <w:t>20487B</w:t>
      </w:r>
      <w:r w:rsidRPr="00595340">
        <w:t>-SEA-DEV</w:t>
      </w:r>
      <w:r>
        <w:t>-</w:t>
      </w:r>
      <w:r w:rsidR="00696624">
        <w:t>C</w:t>
      </w:r>
      <w:r>
        <w:t>\Virtual Hard Disks folder.</w:t>
      </w:r>
    </w:p>
    <w:p w14:paraId="57F2FDCB" w14:textId="34212027" w:rsidR="00483449" w:rsidRDefault="00483449" w:rsidP="00AB340D">
      <w:pPr>
        <w:pStyle w:val="Ln1"/>
      </w:pPr>
      <w:r>
        <w:t xml:space="preserve">Verify that a </w:t>
      </w:r>
      <w:r w:rsidRPr="00351FC0">
        <w:rPr>
          <w:b/>
          <w:bCs/>
        </w:rPr>
        <w:t>MT1</w:t>
      </w:r>
      <w:r>
        <w:rPr>
          <w:b/>
          <w:bCs/>
        </w:rPr>
        <w:t>2</w:t>
      </w:r>
      <w:r w:rsidRPr="00351FC0">
        <w:rPr>
          <w:b/>
          <w:bCs/>
        </w:rPr>
        <w:t>-SEA-DEV1</w:t>
      </w:r>
      <w:r>
        <w:rPr>
          <w:b/>
          <w:bCs/>
        </w:rPr>
        <w:t>1</w:t>
      </w:r>
      <w:r w:rsidRPr="00E51990">
        <w:rPr>
          <w:b/>
          <w:bCs/>
        </w:rPr>
        <w:t>.vhd</w:t>
      </w:r>
      <w:r w:rsidR="00AB340D">
        <w:rPr>
          <w:b/>
          <w:bCs/>
        </w:rPr>
        <w:t xml:space="preserve"> </w:t>
      </w:r>
      <w:r w:rsidR="00AB340D">
        <w:t>shortcut</w:t>
      </w:r>
      <w:r>
        <w:t xml:space="preserve"> is created in C:\Program Files\Microsoft Learning\20487\Drives\</w:t>
      </w:r>
      <w:r w:rsidR="008E7E68">
        <w:t>20487B</w:t>
      </w:r>
      <w:r w:rsidRPr="00595340">
        <w:t>-SEA-DEV</w:t>
      </w:r>
      <w:r>
        <w:t>-C\Virtual Hard Disks folder.</w:t>
      </w:r>
    </w:p>
    <w:p w14:paraId="77964C56" w14:textId="76D80B92" w:rsidR="00483449" w:rsidRDefault="00483449" w:rsidP="00483449">
      <w:pPr>
        <w:pStyle w:val="Ln1"/>
      </w:pPr>
      <w:r>
        <w:t xml:space="preserve">Verify that a </w:t>
      </w:r>
      <w:r w:rsidRPr="00483449">
        <w:rPr>
          <w:b/>
          <w:bCs/>
        </w:rPr>
        <w:t xml:space="preserve">MT12-W8-CL1-Office2010SP1.vhd </w:t>
      </w:r>
      <w:r w:rsidR="00AB340D" w:rsidRPr="00AB340D">
        <w:t>shortcut</w:t>
      </w:r>
      <w:r w:rsidR="00AB340D">
        <w:rPr>
          <w:b/>
          <w:bCs/>
        </w:rPr>
        <w:t xml:space="preserve"> </w:t>
      </w:r>
      <w:r>
        <w:t>is created in C:\Program Files\Microsoft Learning\20487\Drives\</w:t>
      </w:r>
      <w:r w:rsidR="008E7E68">
        <w:t>20487B</w:t>
      </w:r>
      <w:r w:rsidRPr="00595340">
        <w:t>-SEA-DEV</w:t>
      </w:r>
      <w:r>
        <w:t>-C\Virtual Hard Disks folder.</w:t>
      </w:r>
    </w:p>
    <w:p w14:paraId="5FB29F31" w14:textId="1FFF3B1A" w:rsidR="00483449" w:rsidRDefault="00483449" w:rsidP="00483449">
      <w:pPr>
        <w:pStyle w:val="Ln1"/>
      </w:pPr>
      <w:r w:rsidRPr="00E51990">
        <w:t xml:space="preserve">Press any key to close the </w:t>
      </w:r>
      <w:r>
        <w:t>cmd.exe</w:t>
      </w:r>
      <w:r w:rsidRPr="00E51990">
        <w:t xml:space="preserve"> window</w:t>
      </w:r>
      <w:r>
        <w:t xml:space="preserve"> if it was not closed automatically.</w:t>
      </w:r>
    </w:p>
    <w:p w14:paraId="19576723" w14:textId="17635FD2" w:rsidR="00E41F38" w:rsidRDefault="005133D6" w:rsidP="00BA42BD">
      <w:pPr>
        <w:pStyle w:val="Heading2"/>
      </w:pPr>
      <w:bookmarkStart w:id="25" w:name="_Toc360620619"/>
      <w:r>
        <w:t>7</w:t>
      </w:r>
      <w:r w:rsidR="00BA42BD">
        <w:t xml:space="preserve">. </w:t>
      </w:r>
      <w:r w:rsidR="00E41F38">
        <w:t>Import the Virtual Machines on the Instructor Computer</w:t>
      </w:r>
      <w:bookmarkEnd w:id="25"/>
    </w:p>
    <w:p w14:paraId="19576724" w14:textId="77777777" w:rsidR="00E41F38" w:rsidRPr="002332F9" w:rsidRDefault="00E41F38" w:rsidP="002332F9">
      <w:pPr>
        <w:pStyle w:val="Ln1"/>
        <w:numPr>
          <w:ilvl w:val="0"/>
          <w:numId w:val="24"/>
        </w:numPr>
        <w:rPr>
          <w:rFonts w:eastAsia="Calibri"/>
        </w:rPr>
      </w:pPr>
      <w:r>
        <w:t xml:space="preserve">On the instructor computer, on the host machine, click </w:t>
      </w:r>
      <w:r w:rsidRPr="002332F9">
        <w:rPr>
          <w:b/>
        </w:rPr>
        <w:t>Start</w:t>
      </w:r>
      <w:r>
        <w:t xml:space="preserve">, point to </w:t>
      </w:r>
      <w:r w:rsidRPr="002332F9">
        <w:rPr>
          <w:b/>
        </w:rPr>
        <w:t>Administrative Tools</w:t>
      </w:r>
      <w:r>
        <w:t xml:space="preserve">, and then click </w:t>
      </w:r>
      <w:r w:rsidRPr="002332F9">
        <w:rPr>
          <w:b/>
        </w:rPr>
        <w:t>Hyper-V Manager</w:t>
      </w:r>
      <w:r>
        <w:t>.</w:t>
      </w:r>
    </w:p>
    <w:p w14:paraId="19576725" w14:textId="77777777" w:rsidR="00E41F38" w:rsidRPr="00824F0B" w:rsidRDefault="00E41F38" w:rsidP="00DD03AB">
      <w:pPr>
        <w:pStyle w:val="Ln1"/>
        <w:rPr>
          <w:rFonts w:eastAsia="Calibri"/>
        </w:rPr>
      </w:pPr>
      <w:r>
        <w:t xml:space="preserve">In the </w:t>
      </w:r>
      <w:r w:rsidRPr="00824F0B">
        <w:rPr>
          <w:b/>
          <w:bCs/>
        </w:rPr>
        <w:t>Actions</w:t>
      </w:r>
      <w:r>
        <w:t xml:space="preserve"> pane, click </w:t>
      </w:r>
      <w:r>
        <w:rPr>
          <w:b/>
          <w:bCs/>
        </w:rPr>
        <w:t xml:space="preserve">Import </w:t>
      </w:r>
      <w:r w:rsidRPr="00824F0B">
        <w:rPr>
          <w:b/>
          <w:bCs/>
        </w:rPr>
        <w:t>Virtual Machine</w:t>
      </w:r>
      <w:r>
        <w:t>.</w:t>
      </w:r>
    </w:p>
    <w:p w14:paraId="19576726" w14:textId="2A1DEE4E" w:rsidR="00E41F38" w:rsidRDefault="00E41F38" w:rsidP="002A16B0">
      <w:pPr>
        <w:pStyle w:val="Ln1"/>
      </w:pPr>
      <w:r>
        <w:t xml:space="preserve">In the </w:t>
      </w:r>
      <w:r w:rsidRPr="00B52EB9">
        <w:rPr>
          <w:b/>
          <w:bCs/>
        </w:rPr>
        <w:t>Import Virtual Machine</w:t>
      </w:r>
      <w:r>
        <w:t xml:space="preserve"> dialog box, click </w:t>
      </w:r>
      <w:r w:rsidRPr="00B52EB9">
        <w:rPr>
          <w:b/>
        </w:rPr>
        <w:t>Browse</w:t>
      </w:r>
      <w:r>
        <w:t xml:space="preserve">. Browse to </w:t>
      </w:r>
      <w:r w:rsidRPr="0099049A">
        <w:rPr>
          <w:b/>
        </w:rPr>
        <w:t>C:\Program Files\Microsoft Learning\</w:t>
      </w:r>
      <w:r w:rsidR="00DD29BA">
        <w:rPr>
          <w:b/>
        </w:rPr>
        <w:t>20487</w:t>
      </w:r>
      <w:r w:rsidRPr="0099049A">
        <w:rPr>
          <w:b/>
        </w:rPr>
        <w:t>\Drives</w:t>
      </w:r>
      <w:r w:rsidRPr="0099049A">
        <w:t>,</w:t>
      </w:r>
      <w:r>
        <w:t xml:space="preserve"> click </w:t>
      </w:r>
      <w:r w:rsidR="008E7E68">
        <w:rPr>
          <w:b/>
        </w:rPr>
        <w:t>20487B</w:t>
      </w:r>
      <w:r w:rsidRPr="0099049A">
        <w:rPr>
          <w:b/>
        </w:rPr>
        <w:t>-</w:t>
      </w:r>
      <w:r w:rsidR="00BF43BB">
        <w:rPr>
          <w:b/>
        </w:rPr>
        <w:t>SEA-DEV</w:t>
      </w:r>
      <w:r w:rsidR="00B7035E">
        <w:rPr>
          <w:b/>
        </w:rPr>
        <w:t>-A</w:t>
      </w:r>
      <w:r>
        <w:t xml:space="preserve">, and then click </w:t>
      </w:r>
      <w:r w:rsidRPr="00714B53">
        <w:rPr>
          <w:b/>
        </w:rPr>
        <w:t>Select Folder</w:t>
      </w:r>
      <w:r>
        <w:t>.</w:t>
      </w:r>
    </w:p>
    <w:p w14:paraId="74A7F38F" w14:textId="77777777" w:rsidR="00713D70" w:rsidRPr="00A94865" w:rsidRDefault="00713D70" w:rsidP="00713D70">
      <w:pPr>
        <w:pStyle w:val="Ln1"/>
      </w:pPr>
      <w:r w:rsidRPr="00A94865">
        <w:t>Select Copy the virtual machine (create a new unique ID) radio button.</w:t>
      </w:r>
    </w:p>
    <w:p w14:paraId="19576727" w14:textId="77777777" w:rsidR="00E41F38" w:rsidRDefault="00E41F38" w:rsidP="00DD03AB">
      <w:pPr>
        <w:pStyle w:val="Ln1"/>
      </w:pPr>
      <w:r>
        <w:t xml:space="preserve">Click </w:t>
      </w:r>
      <w:r w:rsidRPr="00302C17">
        <w:rPr>
          <w:rStyle w:val="Strong"/>
        </w:rPr>
        <w:t>Import</w:t>
      </w:r>
      <w:r>
        <w:t>.</w:t>
      </w:r>
    </w:p>
    <w:p w14:paraId="783FBE8C" w14:textId="51344C9A" w:rsidR="004E4A45" w:rsidRDefault="004E4A45" w:rsidP="004E4A45">
      <w:pPr>
        <w:pStyle w:val="Ln1"/>
      </w:pPr>
      <w:r>
        <w:t xml:space="preserve">Repeat steps 2-5 for </w:t>
      </w:r>
      <w:r w:rsidR="008E7E68">
        <w:rPr>
          <w:b/>
        </w:rPr>
        <w:t>20487B</w:t>
      </w:r>
      <w:r w:rsidRPr="0099049A">
        <w:rPr>
          <w:b/>
        </w:rPr>
        <w:t>-</w:t>
      </w:r>
      <w:r>
        <w:rPr>
          <w:b/>
        </w:rPr>
        <w:t>SEA-DEV-B</w:t>
      </w:r>
      <w:r>
        <w:rPr>
          <w:bCs/>
        </w:rPr>
        <w:t xml:space="preserve"> folder.</w:t>
      </w:r>
    </w:p>
    <w:p w14:paraId="52994C1C" w14:textId="5D0227AB" w:rsidR="00AD6869" w:rsidRDefault="00AD6869" w:rsidP="00AD6869">
      <w:pPr>
        <w:pStyle w:val="Ln1"/>
      </w:pPr>
      <w:r>
        <w:t xml:space="preserve">Repeat steps 2-5 for </w:t>
      </w:r>
      <w:r w:rsidR="008E7E68">
        <w:rPr>
          <w:b/>
        </w:rPr>
        <w:t>20487B</w:t>
      </w:r>
      <w:r w:rsidRPr="0099049A">
        <w:rPr>
          <w:b/>
        </w:rPr>
        <w:t>-</w:t>
      </w:r>
      <w:r>
        <w:rPr>
          <w:b/>
        </w:rPr>
        <w:t xml:space="preserve">SEA-DEV-C </w:t>
      </w:r>
      <w:r>
        <w:rPr>
          <w:bCs/>
        </w:rPr>
        <w:t>folder.</w:t>
      </w:r>
    </w:p>
    <w:p w14:paraId="1957672A" w14:textId="62825BA6" w:rsidR="00E41F38" w:rsidRPr="00273EC4" w:rsidRDefault="005133D6" w:rsidP="00E41F38">
      <w:pPr>
        <w:pStyle w:val="Heading2"/>
      </w:pPr>
      <w:bookmarkStart w:id="26" w:name="_Toc360620620"/>
      <w:r>
        <w:lastRenderedPageBreak/>
        <w:t>8</w:t>
      </w:r>
      <w:r w:rsidR="00E41F38">
        <w:t xml:space="preserve">. Configure </w:t>
      </w:r>
      <w:r w:rsidR="00E41F38" w:rsidRPr="00273EC4">
        <w:t xml:space="preserve">the </w:t>
      </w:r>
      <w:r w:rsidR="00AB351A">
        <w:t xml:space="preserve">Windows Server 2012 </w:t>
      </w:r>
      <w:r w:rsidR="00E41F38">
        <w:t>V</w:t>
      </w:r>
      <w:r w:rsidR="00E41F38" w:rsidRPr="00273EC4">
        <w:t xml:space="preserve">irtual </w:t>
      </w:r>
      <w:r w:rsidR="00E41F38">
        <w:t>M</w:t>
      </w:r>
      <w:r w:rsidR="00E41F38" w:rsidRPr="00273EC4">
        <w:t>achine</w:t>
      </w:r>
      <w:r w:rsidR="00E41F38">
        <w:t>s on the Instructor Computer</w:t>
      </w:r>
      <w:bookmarkEnd w:id="26"/>
    </w:p>
    <w:p w14:paraId="1957672E" w14:textId="64276857" w:rsidR="00E41F38" w:rsidRPr="00273EC4" w:rsidRDefault="005133D6" w:rsidP="00713D70">
      <w:pPr>
        <w:pStyle w:val="Ln1"/>
        <w:numPr>
          <w:ilvl w:val="0"/>
          <w:numId w:val="18"/>
        </w:numPr>
      </w:pPr>
      <w:r>
        <w:t>In Hyper-V Manager, r</w:t>
      </w:r>
      <w:r w:rsidR="00E41F38">
        <w:t xml:space="preserve">ight-click </w:t>
      </w:r>
      <w:r w:rsidR="008E7E68">
        <w:rPr>
          <w:b/>
        </w:rPr>
        <w:t>20487B</w:t>
      </w:r>
      <w:r w:rsidR="00E41F38" w:rsidRPr="000126D5">
        <w:rPr>
          <w:b/>
        </w:rPr>
        <w:t>-</w:t>
      </w:r>
      <w:r w:rsidR="00BF43BB">
        <w:rPr>
          <w:b/>
        </w:rPr>
        <w:t>SEA-DEV</w:t>
      </w:r>
      <w:r w:rsidR="00D40DAF">
        <w:rPr>
          <w:b/>
        </w:rPr>
        <w:t>-A</w:t>
      </w:r>
      <w:r w:rsidR="00E41F38">
        <w:t xml:space="preserve">, and then click </w:t>
      </w:r>
      <w:r w:rsidR="00E41F38" w:rsidRPr="000126D5">
        <w:rPr>
          <w:b/>
          <w:bCs/>
        </w:rPr>
        <w:t>Start</w:t>
      </w:r>
      <w:r w:rsidR="00E41F38">
        <w:t>.</w:t>
      </w:r>
    </w:p>
    <w:p w14:paraId="1957672F" w14:textId="2031CC18" w:rsidR="00E41F38" w:rsidRDefault="00E41F38" w:rsidP="00713D70">
      <w:pPr>
        <w:pStyle w:val="Ln1"/>
      </w:pPr>
      <w:r>
        <w:t xml:space="preserve">Right-click </w:t>
      </w:r>
      <w:r w:rsidR="008E7E68">
        <w:rPr>
          <w:b/>
        </w:rPr>
        <w:t>20487B</w:t>
      </w:r>
      <w:r w:rsidR="00BF43BB">
        <w:rPr>
          <w:b/>
        </w:rPr>
        <w:t>-SEA-DEV</w:t>
      </w:r>
      <w:r w:rsidR="00D40DAF">
        <w:rPr>
          <w:b/>
        </w:rPr>
        <w:t>-A</w:t>
      </w:r>
      <w:r>
        <w:t xml:space="preserve">, and then click </w:t>
      </w:r>
      <w:r>
        <w:rPr>
          <w:b/>
          <w:bCs/>
        </w:rPr>
        <w:t>Connect</w:t>
      </w:r>
      <w:r>
        <w:t>.</w:t>
      </w:r>
    </w:p>
    <w:p w14:paraId="19576730" w14:textId="558C141A" w:rsidR="00E41F38" w:rsidRDefault="00E41F38" w:rsidP="00000AC9">
      <w:pPr>
        <w:pStyle w:val="Ln1"/>
      </w:pPr>
      <w:r>
        <w:t xml:space="preserve">Verify that the server starts. Log on as </w:t>
      </w:r>
      <w:r w:rsidR="00000AC9">
        <w:rPr>
          <w:b/>
        </w:rPr>
        <w:t>Admin</w:t>
      </w:r>
      <w:r w:rsidR="00D40DAF">
        <w:rPr>
          <w:b/>
        </w:rPr>
        <w:t>istrator</w:t>
      </w:r>
      <w:r>
        <w:t xml:space="preserve"> using the password </w:t>
      </w:r>
      <w:r w:rsidRPr="00273EC4">
        <w:rPr>
          <w:b/>
        </w:rPr>
        <w:t>Pa$$w0rd</w:t>
      </w:r>
      <w:r>
        <w:t>. Verify that the logon is successful.</w:t>
      </w:r>
    </w:p>
    <w:p w14:paraId="7710C5DB" w14:textId="5D2EE116" w:rsidR="003752E2" w:rsidRPr="003752E2" w:rsidRDefault="00E41F38" w:rsidP="007850A2">
      <w:pPr>
        <w:pStyle w:val="Ln1"/>
        <w:numPr>
          <w:ilvl w:val="0"/>
          <w:numId w:val="0"/>
        </w:numPr>
        <w:ind w:left="1080"/>
        <w:rPr>
          <w:rFonts w:ascii="Calibri" w:eastAsia="Calibri" w:hAnsi="Calibri" w:cs="Calibri"/>
        </w:rPr>
      </w:pPr>
      <w:r w:rsidRPr="003752E2">
        <w:t xml:space="preserve">If Windows installs new hardware, and you are prompted to restart, click </w:t>
      </w:r>
      <w:r w:rsidRPr="003752E2">
        <w:rPr>
          <w:b/>
        </w:rPr>
        <w:t>Restart Now</w:t>
      </w:r>
      <w:r w:rsidRPr="003752E2">
        <w:t>. When the virtual machine restarts, log back in.</w:t>
      </w:r>
      <w:r w:rsidR="003752E2" w:rsidRPr="003752E2">
        <w:rPr>
          <w:b/>
        </w:rPr>
        <w:t xml:space="preserve"> </w:t>
      </w:r>
      <w:r w:rsidR="003752E2" w:rsidRPr="003752E2">
        <w:rPr>
          <w:b/>
        </w:rPr>
        <w:br/>
      </w:r>
      <w:r w:rsidR="003752E2" w:rsidRPr="003752E2">
        <w:rPr>
          <w:b/>
        </w:rPr>
        <w:br/>
        <w:t xml:space="preserve">Note: </w:t>
      </w:r>
      <w:r w:rsidR="003752E2" w:rsidRPr="003752E2">
        <w:t xml:space="preserve">Complete the product </w:t>
      </w:r>
      <w:r w:rsidR="007850A2">
        <w:t>rearming</w:t>
      </w:r>
      <w:r w:rsidR="003752E2" w:rsidRPr="003752E2">
        <w:t xml:space="preserve"> instructions in </w:t>
      </w:r>
      <w:r w:rsidR="003752E2" w:rsidRPr="003752E2">
        <w:rPr>
          <w:b/>
        </w:rPr>
        <w:t xml:space="preserve">Appendix </w:t>
      </w:r>
      <w:r w:rsidR="005A3219">
        <w:rPr>
          <w:b/>
        </w:rPr>
        <w:t>C</w:t>
      </w:r>
      <w:r w:rsidR="003752E2" w:rsidRPr="003752E2">
        <w:rPr>
          <w:b/>
        </w:rPr>
        <w:t xml:space="preserve"> </w:t>
      </w:r>
      <w:r w:rsidR="003752E2" w:rsidRPr="003752E2">
        <w:t xml:space="preserve">for the following Windows </w:t>
      </w:r>
      <w:r w:rsidR="00D40DAF">
        <w:t>Server 2012</w:t>
      </w:r>
      <w:r w:rsidR="003752E2" w:rsidRPr="003752E2">
        <w:t xml:space="preserve"> Virtual Machines:</w:t>
      </w:r>
    </w:p>
    <w:p w14:paraId="59835F9D" w14:textId="1C449D96" w:rsidR="003752E2" w:rsidRPr="003752E2" w:rsidRDefault="008E7E68" w:rsidP="00D0091A">
      <w:pPr>
        <w:pStyle w:val="Ln1"/>
        <w:numPr>
          <w:ilvl w:val="0"/>
          <w:numId w:val="35"/>
        </w:numPr>
        <w:rPr>
          <w:rFonts w:ascii="Calibri" w:eastAsia="Calibri" w:hAnsi="Calibri" w:cs="Calibri"/>
        </w:rPr>
      </w:pPr>
      <w:r>
        <w:rPr>
          <w:b/>
        </w:rPr>
        <w:t>20487B</w:t>
      </w:r>
      <w:r w:rsidR="00D40DAF">
        <w:rPr>
          <w:b/>
        </w:rPr>
        <w:t>-SEA-DEV-A</w:t>
      </w:r>
    </w:p>
    <w:p w14:paraId="50ADA962" w14:textId="6E2B609E" w:rsidR="00D0091A" w:rsidRPr="004D5A4D" w:rsidRDefault="00D0091A" w:rsidP="00D0091A">
      <w:pPr>
        <w:pStyle w:val="Ln1"/>
      </w:pPr>
      <w:r>
        <w:rPr>
          <w:lang w:val="en-GB"/>
        </w:rPr>
        <w:t xml:space="preserve">In the </w:t>
      </w:r>
      <w:r>
        <w:rPr>
          <w:bCs/>
          <w:lang w:val="en-GB"/>
        </w:rPr>
        <w:t xml:space="preserve">Server Manager </w:t>
      </w:r>
      <w:r w:rsidRPr="008C5D34">
        <w:rPr>
          <w:lang w:val="en-GB"/>
        </w:rPr>
        <w:t>console</w:t>
      </w:r>
      <w:r>
        <w:rPr>
          <w:lang w:val="en-GB"/>
        </w:rPr>
        <w:t>, click Local Server.</w:t>
      </w:r>
    </w:p>
    <w:p w14:paraId="3147FB41" w14:textId="77777777" w:rsidR="00D0091A" w:rsidRPr="00DE1DE3" w:rsidRDefault="00D0091A" w:rsidP="00D0091A">
      <w:pPr>
        <w:pStyle w:val="Ln1"/>
      </w:pPr>
      <w:r>
        <w:rPr>
          <w:lang w:val="en-GB"/>
        </w:rPr>
        <w:t xml:space="preserve">In the </w:t>
      </w:r>
      <w:r w:rsidRPr="00AE2935">
        <w:rPr>
          <w:lang w:val="en-GB"/>
        </w:rPr>
        <w:t>Local Server</w:t>
      </w:r>
      <w:r>
        <w:rPr>
          <w:lang w:val="en-GB"/>
        </w:rPr>
        <w:t xml:space="preserve">, in the </w:t>
      </w:r>
      <w:r w:rsidRPr="00AE2935">
        <w:rPr>
          <w:lang w:val="en-GB"/>
        </w:rPr>
        <w:t>Properties</w:t>
      </w:r>
      <w:r>
        <w:rPr>
          <w:lang w:val="en-GB"/>
        </w:rPr>
        <w:t xml:space="preserve"> pane, click </w:t>
      </w:r>
      <w:r w:rsidRPr="004D5A4D">
        <w:rPr>
          <w:lang w:val="en-GB"/>
        </w:rPr>
        <w:t>Ethernet</w:t>
      </w:r>
      <w:r>
        <w:rPr>
          <w:lang w:val="en-GB"/>
        </w:rPr>
        <w:t xml:space="preserve"> IPv4 address assigned by DHCP, IPv6 enabled.</w:t>
      </w:r>
    </w:p>
    <w:p w14:paraId="11267BB2" w14:textId="5EF59763" w:rsidR="00D0091A" w:rsidRDefault="00D0091A" w:rsidP="00D0091A">
      <w:pPr>
        <w:pStyle w:val="Ln1"/>
      </w:pPr>
      <w:r w:rsidRPr="00D0091A">
        <w:rPr>
          <w:lang w:val="en-GB"/>
        </w:rPr>
        <w:t xml:space="preserve">In the </w:t>
      </w:r>
      <w:r w:rsidRPr="00D0091A">
        <w:rPr>
          <w:b/>
          <w:lang w:val="en-GB"/>
        </w:rPr>
        <w:t>Network Connections</w:t>
      </w:r>
      <w:r w:rsidR="00E728A5">
        <w:rPr>
          <w:lang w:val="en-GB"/>
        </w:rPr>
        <w:t xml:space="preserve"> window, </w:t>
      </w:r>
      <w:r w:rsidR="00E728A5">
        <w:t>right</w:t>
      </w:r>
      <w:r>
        <w:t xml:space="preserve">-click </w:t>
      </w:r>
      <w:r w:rsidRPr="00D0091A">
        <w:rPr>
          <w:b/>
          <w:bCs/>
        </w:rPr>
        <w:t>Ethernet</w:t>
      </w:r>
      <w:r>
        <w:t xml:space="preserve"> adapter, and click </w:t>
      </w:r>
      <w:r w:rsidRPr="00D0091A">
        <w:rPr>
          <w:b/>
        </w:rPr>
        <w:t>Properties</w:t>
      </w:r>
      <w:r>
        <w:t>.</w:t>
      </w:r>
    </w:p>
    <w:p w14:paraId="0EBD87CF" w14:textId="54534E58" w:rsidR="00E728A5" w:rsidRDefault="00E728A5" w:rsidP="00E728A5">
      <w:pPr>
        <w:pStyle w:val="Ln1"/>
      </w:pPr>
      <w:r>
        <w:t xml:space="preserve">In the </w:t>
      </w:r>
      <w:r w:rsidRPr="00E728A5">
        <w:rPr>
          <w:b/>
          <w:bCs/>
        </w:rPr>
        <w:t>Ethernet Properties</w:t>
      </w:r>
      <w:r w:rsidRPr="00E728A5">
        <w:t xml:space="preserve"> window, Select </w:t>
      </w:r>
      <w:r w:rsidRPr="00E728A5">
        <w:rPr>
          <w:b/>
          <w:bCs/>
        </w:rPr>
        <w:t>Internet Protocol Version 4 (TCP/IPv4)</w:t>
      </w:r>
      <w:r w:rsidRPr="00E728A5">
        <w:t xml:space="preserve"> and then click </w:t>
      </w:r>
      <w:r w:rsidRPr="00E728A5">
        <w:rPr>
          <w:b/>
          <w:bCs/>
        </w:rPr>
        <w:t>Properties</w:t>
      </w:r>
      <w:r>
        <w:t>.</w:t>
      </w:r>
    </w:p>
    <w:p w14:paraId="7E97E89C" w14:textId="52E2729A" w:rsidR="00D0091A" w:rsidRDefault="00D0091A" w:rsidP="00E728A5">
      <w:pPr>
        <w:pStyle w:val="Ln1"/>
        <w:spacing w:line="276" w:lineRule="auto"/>
      </w:pPr>
      <w:r>
        <w:t xml:space="preserve">In the </w:t>
      </w:r>
      <w:r>
        <w:rPr>
          <w:b/>
        </w:rPr>
        <w:t>Internet Protocol Version 4 (TCP/IPv4) Properties</w:t>
      </w:r>
      <w:r>
        <w:t xml:space="preserve">, click </w:t>
      </w:r>
      <w:r>
        <w:rPr>
          <w:b/>
          <w:bCs/>
        </w:rPr>
        <w:t>Use the following IP Address:</w:t>
      </w:r>
      <w:r>
        <w:t xml:space="preserve"> and configure the connection to use the following settings, and then click </w:t>
      </w:r>
      <w:r>
        <w:rPr>
          <w:b/>
        </w:rPr>
        <w:t>OK</w:t>
      </w:r>
      <w:r>
        <w:t xml:space="preserve"> and </w:t>
      </w:r>
      <w:r>
        <w:rPr>
          <w:b/>
          <w:bCs/>
        </w:rPr>
        <w:t>Close</w:t>
      </w:r>
      <w:r>
        <w:t>.</w:t>
      </w:r>
    </w:p>
    <w:p w14:paraId="24C3AFFF" w14:textId="77777777" w:rsidR="00D0091A" w:rsidRDefault="00D0091A" w:rsidP="00D0091A">
      <w:pPr>
        <w:pStyle w:val="Ln2"/>
        <w:numPr>
          <w:ilvl w:val="2"/>
          <w:numId w:val="7"/>
        </w:numPr>
        <w:tabs>
          <w:tab w:val="clear" w:pos="1440"/>
          <w:tab w:val="num" w:pos="1800"/>
        </w:tabs>
        <w:spacing w:line="276" w:lineRule="auto"/>
        <w:ind w:left="1800"/>
      </w:pPr>
      <w:r>
        <w:rPr>
          <w:lang w:val="en-GB"/>
        </w:rPr>
        <w:t xml:space="preserve">IP address: </w:t>
      </w:r>
      <w:r w:rsidRPr="00AB351A">
        <w:rPr>
          <w:b/>
          <w:bCs/>
          <w:lang w:val="en-GB"/>
        </w:rPr>
        <w:t>10.10.0.10</w:t>
      </w:r>
    </w:p>
    <w:p w14:paraId="024395D8" w14:textId="77777777" w:rsidR="00D0091A" w:rsidRDefault="00D0091A" w:rsidP="00D0091A">
      <w:pPr>
        <w:pStyle w:val="Ln2"/>
        <w:numPr>
          <w:ilvl w:val="2"/>
          <w:numId w:val="7"/>
        </w:numPr>
        <w:tabs>
          <w:tab w:val="clear" w:pos="1440"/>
          <w:tab w:val="num" w:pos="1800"/>
        </w:tabs>
        <w:spacing w:line="276" w:lineRule="auto"/>
        <w:ind w:left="1800"/>
      </w:pPr>
      <w:r>
        <w:rPr>
          <w:lang w:val="en-GB"/>
        </w:rPr>
        <w:t>Subnet mask: 255.255.0.0</w:t>
      </w:r>
    </w:p>
    <w:p w14:paraId="75D82887" w14:textId="77777777" w:rsidR="00D0091A" w:rsidRPr="00266C73" w:rsidRDefault="00D0091A" w:rsidP="00D0091A">
      <w:pPr>
        <w:pStyle w:val="Ln2"/>
        <w:numPr>
          <w:ilvl w:val="2"/>
          <w:numId w:val="7"/>
        </w:numPr>
        <w:tabs>
          <w:tab w:val="clear" w:pos="1440"/>
          <w:tab w:val="num" w:pos="1800"/>
        </w:tabs>
        <w:spacing w:line="276" w:lineRule="auto"/>
        <w:ind w:left="1800"/>
      </w:pPr>
      <w:r>
        <w:rPr>
          <w:lang w:val="en-GB"/>
        </w:rPr>
        <w:t>Default gateway: 10.10.0.1</w:t>
      </w:r>
    </w:p>
    <w:p w14:paraId="0097B192" w14:textId="2619CE28" w:rsidR="00D0091A" w:rsidRDefault="00D0091A" w:rsidP="00D0091A">
      <w:pPr>
        <w:pStyle w:val="Ln2"/>
        <w:numPr>
          <w:ilvl w:val="2"/>
          <w:numId w:val="7"/>
        </w:numPr>
        <w:tabs>
          <w:tab w:val="clear" w:pos="1440"/>
          <w:tab w:val="num" w:pos="1800"/>
        </w:tabs>
        <w:spacing w:line="276" w:lineRule="auto"/>
        <w:ind w:left="1800"/>
      </w:pPr>
      <w:r>
        <w:rPr>
          <w:lang w:val="en-GB"/>
        </w:rPr>
        <w:t>Preferred DNS server: Specify the IP address of the DNS server used by the MSL-TMG</w:t>
      </w:r>
      <w:r w:rsidR="009E7BE4">
        <w:rPr>
          <w:lang w:val="en-GB"/>
        </w:rPr>
        <w:t>1</w:t>
      </w:r>
      <w:r>
        <w:rPr>
          <w:lang w:val="en-GB"/>
        </w:rPr>
        <w:t xml:space="preserve"> virtual machine acting as the gateway</w:t>
      </w:r>
    </w:p>
    <w:p w14:paraId="2121568E" w14:textId="2D7AEDBD" w:rsidR="00D56D98" w:rsidRDefault="00D56D98" w:rsidP="0021543E">
      <w:pPr>
        <w:pStyle w:val="Ln2"/>
        <w:tabs>
          <w:tab w:val="clear" w:pos="1440"/>
        </w:tabs>
        <w:spacing w:line="276" w:lineRule="auto"/>
      </w:pPr>
      <w:r>
        <w:t xml:space="preserve">Note:  </w:t>
      </w:r>
      <w:r w:rsidR="008E7E68">
        <w:rPr>
          <w:b/>
          <w:bCs/>
        </w:rPr>
        <w:t>20487B</w:t>
      </w:r>
      <w:r w:rsidRPr="00AB351A">
        <w:rPr>
          <w:b/>
          <w:bCs/>
        </w:rPr>
        <w:t>-SEA-DEV-B</w:t>
      </w:r>
      <w:r>
        <w:t xml:space="preserve"> should be configured </w:t>
      </w:r>
      <w:r w:rsidR="0021543E">
        <w:t>with</w:t>
      </w:r>
      <w:r>
        <w:t xml:space="preserve"> the following IP address: </w:t>
      </w:r>
      <w:r w:rsidRPr="00AB351A">
        <w:rPr>
          <w:b/>
          <w:bCs/>
        </w:rPr>
        <w:t>10.10.0.11</w:t>
      </w:r>
    </w:p>
    <w:p w14:paraId="5683CF15" w14:textId="77777777" w:rsidR="00D0091A" w:rsidRPr="00114071" w:rsidRDefault="00D0091A" w:rsidP="00D0091A">
      <w:pPr>
        <w:pStyle w:val="Ln1"/>
        <w:spacing w:line="276" w:lineRule="auto"/>
      </w:pPr>
      <w:r>
        <w:rPr>
          <w:lang w:val="en-GB"/>
        </w:rPr>
        <w:t xml:space="preserve">Close the </w:t>
      </w:r>
      <w:r w:rsidRPr="00D44AB4">
        <w:rPr>
          <w:b/>
          <w:lang w:val="en-GB"/>
        </w:rPr>
        <w:t>Network Connections</w:t>
      </w:r>
      <w:r>
        <w:rPr>
          <w:lang w:val="en-GB"/>
        </w:rPr>
        <w:t xml:space="preserve"> window.</w:t>
      </w:r>
    </w:p>
    <w:p w14:paraId="382E05CE" w14:textId="74C13990" w:rsidR="005133D6" w:rsidRDefault="005133D6" w:rsidP="0080532E">
      <w:pPr>
        <w:pStyle w:val="Ln1"/>
      </w:pPr>
      <w:r>
        <w:t xml:space="preserve">If the MSL-TMG1 virtual machine has been configured to use an </w:t>
      </w:r>
      <w:r>
        <w:rPr>
          <w:b/>
        </w:rPr>
        <w:t>External Network</w:t>
      </w:r>
      <w:r>
        <w:t xml:space="preserve"> virtual network with Intern</w:t>
      </w:r>
      <w:r w:rsidR="00000AC9">
        <w:t xml:space="preserve">et connectivity, </w:t>
      </w:r>
      <w:r w:rsidR="0080532E">
        <w:t xml:space="preserve">start Internet Explorer </w:t>
      </w:r>
      <w:r>
        <w:t>and verify that you can open a web site such as www.bing.com. If not, verify that you have configured the MSL-TMG1 server networking settings and enabled the appropriate firewall rules in MSL-TMG1 as specified in the MSL-TMG1 setup guide.</w:t>
      </w:r>
    </w:p>
    <w:p w14:paraId="61A534A6" w14:textId="582D17FB" w:rsidR="008141D7" w:rsidRDefault="008141D7" w:rsidP="00BF43BB">
      <w:pPr>
        <w:pStyle w:val="Ln1"/>
      </w:pPr>
      <w:r>
        <w:lastRenderedPageBreak/>
        <w:t xml:space="preserve">Start </w:t>
      </w:r>
      <w:r w:rsidRPr="008141D7">
        <w:rPr>
          <w:b/>
          <w:bCs/>
        </w:rPr>
        <w:t>Internet Explorer</w:t>
      </w:r>
      <w:r>
        <w:t>.</w:t>
      </w:r>
    </w:p>
    <w:p w14:paraId="02AA3E85" w14:textId="10E52AB7" w:rsidR="008141D7" w:rsidRDefault="008141D7" w:rsidP="008141D7">
      <w:pPr>
        <w:pStyle w:val="Ln1"/>
        <w:rPr>
          <w:lang w:eastAsia="en-US"/>
        </w:rPr>
      </w:pPr>
      <w:commentRangeStart w:id="27"/>
      <w:r>
        <w:t>Browse</w:t>
      </w:r>
      <w:commentRangeEnd w:id="27"/>
      <w:r w:rsidR="008B3AFF">
        <w:rPr>
          <w:rStyle w:val="CommentReference"/>
        </w:rPr>
        <w:commentReference w:id="27"/>
      </w:r>
      <w:r>
        <w:t xml:space="preserve"> to:</w:t>
      </w:r>
      <w:r w:rsidRPr="008141D7">
        <w:t xml:space="preserve"> </w:t>
      </w:r>
      <w:hyperlink r:id="rId20" w:history="1">
        <w:r>
          <w:rPr>
            <w:rStyle w:val="Hyperlink"/>
            <w:rFonts w:ascii="Calibri" w:eastAsia="Times New Roman" w:hAnsi="Calibri"/>
            <w:sz w:val="21"/>
            <w:szCs w:val="21"/>
          </w:rPr>
          <w:t>http://az412849.vo.msecnd.net/downloads02/windowsazure-powershell.0.7.0.msi</w:t>
        </w:r>
      </w:hyperlink>
      <w:r>
        <w:t xml:space="preserve"> and follow the installation instructions to install Windows Azure PowerShell – October 2013.</w:t>
      </w:r>
    </w:p>
    <w:p w14:paraId="32C27A25" w14:textId="3AD79A07" w:rsidR="00A3376B" w:rsidRPr="008141D7" w:rsidDel="008B3AFF" w:rsidRDefault="00823E0F" w:rsidP="005D69C8">
      <w:pPr>
        <w:pStyle w:val="Ln1"/>
        <w:rPr>
          <w:del w:id="28" w:author="Author"/>
          <w:lang w:eastAsia="en-US"/>
        </w:rPr>
      </w:pPr>
      <w:del w:id="29" w:author="Author">
        <w:r w:rsidDel="008B3AFF">
          <w:delText>Update the course allfiles with the latest PowerShell scripts for this course.  You can obtain the file called ServiceBusFunctions.zip on the MCT Download Center in the folder called “20487B – Part 1 – Trainer Files – Developing Windows Azure and Web Services”.  Download the .zip file, extract the .ps1 file</w:delText>
        </w:r>
        <w:r w:rsidR="00A3376B" w:rsidDel="008B3AFF">
          <w:delText>,</w:delText>
        </w:r>
        <w:r w:rsidDel="008B3AFF">
          <w:delText xml:space="preserve"> and </w:delText>
        </w:r>
        <w:r w:rsidR="00A3376B" w:rsidDel="008B3AFF">
          <w:delText>save it under D</w:delText>
        </w:r>
        <w:r w:rsidR="00A3376B" w:rsidRPr="00A3376B" w:rsidDel="008B3AFF">
          <w:delText>:\allfiles\tools\scripts</w:delText>
        </w:r>
        <w:r w:rsidR="00A3376B" w:rsidDel="008B3AFF">
          <w:delText xml:space="preserve"> with the name </w:delText>
        </w:r>
        <w:r w:rsidR="00A3376B" w:rsidRPr="00823E0F" w:rsidDel="008B3AFF">
          <w:rPr>
            <w:b/>
            <w:bCs/>
          </w:rPr>
          <w:delText>ServiceBusFunctions.ps1</w:delText>
        </w:r>
        <w:r w:rsidR="00A3376B" w:rsidDel="008B3AFF">
          <w:delText xml:space="preserve"> – replacing the existing file.</w:delText>
        </w:r>
      </w:del>
    </w:p>
    <w:p w14:paraId="7C3CDB60" w14:textId="5BC75465" w:rsidR="008B3AFF" w:rsidRDefault="008B3AFF" w:rsidP="00BF43BB">
      <w:pPr>
        <w:pStyle w:val="Ln1"/>
        <w:rPr>
          <w:ins w:id="30" w:author="Author"/>
        </w:rPr>
      </w:pPr>
      <w:ins w:id="31" w:author="Author">
        <w:r>
          <w:t xml:space="preserve">Open Visual Studio 2012, and then open the </w:t>
        </w:r>
        <w:r w:rsidRPr="008B3AFF">
          <w:rPr>
            <w:b/>
            <w:bCs/>
            <w:rPrChange w:id="32" w:author="Author">
              <w:rPr/>
            </w:rPrChange>
          </w:rPr>
          <w:t>Extensions and Updates</w:t>
        </w:r>
        <w:r>
          <w:t xml:space="preserve"> dialog from the </w:t>
        </w:r>
        <w:r w:rsidRPr="008B3AFF">
          <w:rPr>
            <w:b/>
            <w:bCs/>
            <w:rPrChange w:id="33" w:author="Author">
              <w:rPr/>
            </w:rPrChange>
          </w:rPr>
          <w:t>Tools</w:t>
        </w:r>
        <w:r>
          <w:t xml:space="preserve"> menu. Expand the </w:t>
        </w:r>
        <w:r w:rsidRPr="008B3AFF">
          <w:rPr>
            <w:b/>
            <w:bCs/>
            <w:rPrChange w:id="34" w:author="Author">
              <w:rPr/>
            </w:rPrChange>
          </w:rPr>
          <w:t>Updates</w:t>
        </w:r>
        <w:r>
          <w:t xml:space="preserve"> node, click </w:t>
        </w:r>
        <w:r w:rsidRPr="008B3AFF">
          <w:rPr>
            <w:b/>
            <w:bCs/>
            <w:rPrChange w:id="35" w:author="Author">
              <w:rPr/>
            </w:rPrChange>
          </w:rPr>
          <w:t>Visual Studio Gallery</w:t>
        </w:r>
        <w:r>
          <w:t xml:space="preserve">, select the </w:t>
        </w:r>
        <w:r w:rsidRPr="008B3AFF">
          <w:rPr>
            <w:b/>
            <w:bCs/>
            <w:rPrChange w:id="36" w:author="Author">
              <w:rPr/>
            </w:rPrChange>
          </w:rPr>
          <w:t>NuGet Package Manager</w:t>
        </w:r>
        <w:r>
          <w:t xml:space="preserve"> extension, and then click </w:t>
        </w:r>
        <w:r w:rsidRPr="008B3AFF">
          <w:rPr>
            <w:b/>
            <w:bCs/>
            <w:rPrChange w:id="37" w:author="Author">
              <w:rPr/>
            </w:rPrChange>
          </w:rPr>
          <w:t>Update</w:t>
        </w:r>
        <w:r>
          <w:t>. Follow the steps to update the extension, restart Visual Studio 2012, and then close it.</w:t>
        </w:r>
        <w:bookmarkStart w:id="38" w:name="_GoBack"/>
        <w:bookmarkEnd w:id="38"/>
      </w:ins>
    </w:p>
    <w:p w14:paraId="7D64DD9F" w14:textId="5F17314D" w:rsidR="00BF43BB" w:rsidRPr="00BF43BB" w:rsidRDefault="00BF43BB" w:rsidP="00BF43BB">
      <w:pPr>
        <w:pStyle w:val="Ln1"/>
      </w:pPr>
      <w:r w:rsidRPr="00EE1CF6">
        <w:t>Shut</w:t>
      </w:r>
      <w:r>
        <w:rPr>
          <w:lang w:val="en-GB"/>
        </w:rPr>
        <w:t xml:space="preserve"> down the </w:t>
      </w:r>
      <w:r w:rsidR="008E7E68">
        <w:rPr>
          <w:b/>
          <w:lang w:val="en-GB"/>
        </w:rPr>
        <w:t>20487B</w:t>
      </w:r>
      <w:r w:rsidR="00000AC9">
        <w:rPr>
          <w:b/>
          <w:lang w:val="en-GB"/>
        </w:rPr>
        <w:t>-SEA-DEV</w:t>
      </w:r>
      <w:r w:rsidR="00853C11">
        <w:rPr>
          <w:b/>
          <w:lang w:val="en-GB"/>
        </w:rPr>
        <w:t>-A</w:t>
      </w:r>
      <w:r>
        <w:rPr>
          <w:lang w:val="en-GB"/>
        </w:rPr>
        <w:t xml:space="preserve"> virtual machine.</w:t>
      </w:r>
    </w:p>
    <w:p w14:paraId="7635828A" w14:textId="77777777" w:rsidR="004B0A33" w:rsidRDefault="00BF43BB" w:rsidP="004B0A33">
      <w:pPr>
        <w:pStyle w:val="Ln1"/>
      </w:pPr>
      <w:r>
        <w:t>In Hyper-V Manager, u</w:t>
      </w:r>
      <w:r w:rsidRPr="00273EC4">
        <w:t>nder</w:t>
      </w:r>
      <w:r>
        <w:t xml:space="preserve"> </w:t>
      </w:r>
      <w:r w:rsidRPr="004B0A33">
        <w:rPr>
          <w:b/>
          <w:bCs/>
        </w:rPr>
        <w:t>Virtual Machines</w:t>
      </w:r>
      <w:r w:rsidR="004B0A33">
        <w:t>, r</w:t>
      </w:r>
      <w:r w:rsidRPr="00131F5A">
        <w:t xml:space="preserve">ight-click the virtual machine and click </w:t>
      </w:r>
      <w:r w:rsidRPr="004B0A33">
        <w:rPr>
          <w:b/>
        </w:rPr>
        <w:t>Snapshot</w:t>
      </w:r>
      <w:r w:rsidRPr="00131F5A">
        <w:t>.</w:t>
      </w:r>
    </w:p>
    <w:p w14:paraId="3D5C037E" w14:textId="59664426" w:rsidR="004B0A33" w:rsidRPr="004B0A33" w:rsidRDefault="004B0A33" w:rsidP="00D82B04">
      <w:pPr>
        <w:pStyle w:val="Note"/>
        <w:rPr>
          <w:rFonts w:cs="Arial"/>
        </w:rPr>
      </w:pPr>
      <w:r w:rsidRPr="004B0A33">
        <w:rPr>
          <w:rStyle w:val="NotePrefix"/>
          <w:rFonts w:cs="Arial"/>
          <w:bCs w:val="0"/>
        </w:rPr>
        <w:t>Note</w:t>
      </w:r>
      <w:r w:rsidRPr="004B0A33">
        <w:rPr>
          <w:rStyle w:val="NotePrefix"/>
          <w:rFonts w:cs="Arial"/>
        </w:rPr>
        <w:t xml:space="preserve">: If you are prompted for the snapshot name, type </w:t>
      </w:r>
      <w:r w:rsidRPr="004B0A33">
        <w:rPr>
          <w:rStyle w:val="NotePrefix"/>
          <w:rFonts w:cs="Arial"/>
          <w:bCs w:val="0"/>
        </w:rPr>
        <w:t>StartingImage,</w:t>
      </w:r>
      <w:r w:rsidRPr="004B0A33">
        <w:rPr>
          <w:rStyle w:val="NotePrefix"/>
          <w:rFonts w:cs="Arial"/>
        </w:rPr>
        <w:t xml:space="preserve"> and then click </w:t>
      </w:r>
      <w:r w:rsidRPr="004B0A33">
        <w:rPr>
          <w:rStyle w:val="NotePrefix"/>
          <w:rFonts w:cs="Arial"/>
          <w:bCs w:val="0"/>
        </w:rPr>
        <w:t>OK</w:t>
      </w:r>
      <w:r w:rsidRPr="004B0A33">
        <w:rPr>
          <w:rStyle w:val="NotePrefix"/>
          <w:rFonts w:cs="Arial"/>
        </w:rPr>
        <w:t xml:space="preserve">. </w:t>
      </w:r>
      <w:r w:rsidRPr="004B0A33">
        <w:rPr>
          <w:rFonts w:cs="Arial"/>
        </w:rPr>
        <w:t xml:space="preserve">In this case you can skip steps </w:t>
      </w:r>
      <w:r w:rsidR="00D82B04">
        <w:rPr>
          <w:rFonts w:cs="Arial"/>
        </w:rPr>
        <w:t>14</w:t>
      </w:r>
      <w:r w:rsidRPr="004B0A33">
        <w:rPr>
          <w:rFonts w:cs="Arial"/>
        </w:rPr>
        <w:t xml:space="preserve"> and </w:t>
      </w:r>
      <w:r w:rsidR="00D82B04">
        <w:rPr>
          <w:rFonts w:cs="Arial"/>
        </w:rPr>
        <w:t>15</w:t>
      </w:r>
      <w:r w:rsidRPr="004B0A33">
        <w:rPr>
          <w:rFonts w:cs="Arial"/>
        </w:rPr>
        <w:t>.</w:t>
      </w:r>
    </w:p>
    <w:p w14:paraId="527E0C97" w14:textId="77777777" w:rsidR="004B0A33" w:rsidRDefault="00BF43BB" w:rsidP="004B0A33">
      <w:pPr>
        <w:pStyle w:val="Ln1"/>
      </w:pPr>
      <w:r w:rsidRPr="00131F5A">
        <w:t xml:space="preserve">Wait for the snapshot process to finish. </w:t>
      </w:r>
    </w:p>
    <w:p w14:paraId="0DF9425A" w14:textId="77777777" w:rsidR="004B0A33" w:rsidRDefault="00BF43BB" w:rsidP="004B0A33">
      <w:pPr>
        <w:pStyle w:val="Ln1"/>
      </w:pPr>
      <w:r w:rsidRPr="00131F5A">
        <w:t xml:space="preserve">In the Snapshots pane, right-click the snapshot name, click </w:t>
      </w:r>
      <w:r w:rsidRPr="004B0A33">
        <w:rPr>
          <w:b/>
        </w:rPr>
        <w:t>Rename</w:t>
      </w:r>
      <w:r w:rsidRPr="00131F5A">
        <w:t>.</w:t>
      </w:r>
    </w:p>
    <w:p w14:paraId="40DEFA36" w14:textId="11CCBB2E" w:rsidR="008B0C5A" w:rsidRDefault="00BF43BB" w:rsidP="004B0A33">
      <w:pPr>
        <w:pStyle w:val="Ln1"/>
      </w:pPr>
      <w:r w:rsidRPr="00131F5A">
        <w:t xml:space="preserve">Type </w:t>
      </w:r>
      <w:r w:rsidRPr="004B0A33">
        <w:rPr>
          <w:b/>
        </w:rPr>
        <w:t>StartingImage</w:t>
      </w:r>
      <w:r w:rsidRPr="00131F5A">
        <w:t>; and then press Enter.</w:t>
      </w:r>
    </w:p>
    <w:p w14:paraId="1A4014FE" w14:textId="0C819C3C" w:rsidR="002F5989" w:rsidRDefault="00853C11" w:rsidP="007B076C">
      <w:pPr>
        <w:pStyle w:val="Ln1"/>
      </w:pPr>
      <w:r>
        <w:t xml:space="preserve">Repeat </w:t>
      </w:r>
      <w:r w:rsidRPr="007B076C">
        <w:t>steps 1-1</w:t>
      </w:r>
      <w:r w:rsidR="007B076C">
        <w:t>8</w:t>
      </w:r>
      <w:r w:rsidRPr="007B076C">
        <w:t xml:space="preserve"> </w:t>
      </w:r>
      <w:r>
        <w:t xml:space="preserve">for </w:t>
      </w:r>
      <w:r w:rsidR="008E7E68">
        <w:rPr>
          <w:b/>
          <w:lang w:val="en-GB"/>
        </w:rPr>
        <w:t>20487B</w:t>
      </w:r>
      <w:r>
        <w:rPr>
          <w:b/>
          <w:lang w:val="en-GB"/>
        </w:rPr>
        <w:t>-SEA-DEV-B</w:t>
      </w:r>
      <w:r>
        <w:rPr>
          <w:bCs/>
          <w:lang w:val="en-GB"/>
        </w:rPr>
        <w:t xml:space="preserve"> virtual machine.</w:t>
      </w:r>
    </w:p>
    <w:p w14:paraId="0D739516" w14:textId="0F5F17E8" w:rsidR="00A80119" w:rsidRDefault="00A80119" w:rsidP="00A80119">
      <w:pPr>
        <w:pStyle w:val="Heading2"/>
      </w:pPr>
      <w:bookmarkStart w:id="39" w:name="_Toc360620621"/>
      <w:r>
        <w:t xml:space="preserve">9. Configure </w:t>
      </w:r>
      <w:r w:rsidRPr="00273EC4">
        <w:t xml:space="preserve">the </w:t>
      </w:r>
      <w:r>
        <w:t>Windows 8 V</w:t>
      </w:r>
      <w:r w:rsidRPr="00273EC4">
        <w:t xml:space="preserve">irtual </w:t>
      </w:r>
      <w:r>
        <w:t>M</w:t>
      </w:r>
      <w:r w:rsidRPr="00273EC4">
        <w:t>achine</w:t>
      </w:r>
      <w:r>
        <w:t xml:space="preserve"> on the Instructor Computer</w:t>
      </w:r>
      <w:bookmarkEnd w:id="39"/>
    </w:p>
    <w:p w14:paraId="74FB568D" w14:textId="2853099A" w:rsidR="00A80119" w:rsidRPr="00273EC4" w:rsidRDefault="00A80119" w:rsidP="00A80119">
      <w:pPr>
        <w:pStyle w:val="Ln1"/>
        <w:numPr>
          <w:ilvl w:val="0"/>
          <w:numId w:val="13"/>
        </w:numPr>
      </w:pPr>
      <w:r>
        <w:t xml:space="preserve">In Hyper-V Manager, right-click </w:t>
      </w:r>
      <w:r w:rsidR="008E7E68">
        <w:rPr>
          <w:b/>
        </w:rPr>
        <w:t>20487B</w:t>
      </w:r>
      <w:r w:rsidRPr="000126D5">
        <w:rPr>
          <w:b/>
        </w:rPr>
        <w:t>-</w:t>
      </w:r>
      <w:r>
        <w:rPr>
          <w:b/>
        </w:rPr>
        <w:t>SEA-DEV-C</w:t>
      </w:r>
      <w:r>
        <w:t xml:space="preserve">, and then click </w:t>
      </w:r>
      <w:r w:rsidRPr="000126D5">
        <w:rPr>
          <w:b/>
          <w:bCs/>
        </w:rPr>
        <w:t>Start</w:t>
      </w:r>
      <w:r>
        <w:t>.</w:t>
      </w:r>
    </w:p>
    <w:p w14:paraId="69345E4D" w14:textId="7543B3FB" w:rsidR="00A80119" w:rsidRDefault="00A80119" w:rsidP="00A80119">
      <w:pPr>
        <w:pStyle w:val="Ln1"/>
        <w:numPr>
          <w:ilvl w:val="0"/>
          <w:numId w:val="7"/>
        </w:numPr>
      </w:pPr>
      <w:r>
        <w:t xml:space="preserve">Right-click </w:t>
      </w:r>
      <w:r w:rsidR="008E7E68">
        <w:rPr>
          <w:b/>
        </w:rPr>
        <w:t>20487B</w:t>
      </w:r>
      <w:r>
        <w:rPr>
          <w:b/>
        </w:rPr>
        <w:t>-SEA-DEV-C</w:t>
      </w:r>
      <w:r>
        <w:t xml:space="preserve">, and then click </w:t>
      </w:r>
      <w:r>
        <w:rPr>
          <w:b/>
          <w:bCs/>
        </w:rPr>
        <w:t>Connect</w:t>
      </w:r>
      <w:r>
        <w:t>.</w:t>
      </w:r>
    </w:p>
    <w:p w14:paraId="19128C36" w14:textId="77777777" w:rsidR="00A80119" w:rsidRDefault="00A80119" w:rsidP="00A80119">
      <w:pPr>
        <w:pStyle w:val="Ln1"/>
        <w:numPr>
          <w:ilvl w:val="0"/>
          <w:numId w:val="7"/>
        </w:numPr>
      </w:pPr>
      <w:r>
        <w:t xml:space="preserve">Verify that the server starts. Log on as </w:t>
      </w:r>
      <w:r>
        <w:rPr>
          <w:b/>
        </w:rPr>
        <w:t>Admin</w:t>
      </w:r>
      <w:r>
        <w:t xml:space="preserve"> using the password </w:t>
      </w:r>
      <w:r w:rsidRPr="00273EC4">
        <w:rPr>
          <w:b/>
        </w:rPr>
        <w:t>Pa$$w0rd</w:t>
      </w:r>
      <w:r>
        <w:t>. Verify that the logon is successful.</w:t>
      </w:r>
    </w:p>
    <w:p w14:paraId="7799BE18" w14:textId="2723AD77" w:rsidR="00A80119" w:rsidRDefault="00A80119" w:rsidP="001267CB">
      <w:pPr>
        <w:pStyle w:val="Ln1"/>
        <w:numPr>
          <w:ilvl w:val="0"/>
          <w:numId w:val="7"/>
        </w:numPr>
        <w:rPr>
          <w:rFonts w:ascii="Calibri" w:eastAsia="Calibri" w:hAnsi="Calibri" w:cs="Calibri"/>
        </w:rPr>
      </w:pPr>
      <w:r w:rsidRPr="003752E2">
        <w:t xml:space="preserve">If Windows installs new hardware, and you are prompted to restart, click </w:t>
      </w:r>
      <w:r w:rsidRPr="003752E2">
        <w:rPr>
          <w:b/>
        </w:rPr>
        <w:t>Restart Now</w:t>
      </w:r>
      <w:r w:rsidRPr="003752E2">
        <w:t>. When the virtual machine restarts, log back in.</w:t>
      </w:r>
      <w:r w:rsidRPr="003752E2">
        <w:rPr>
          <w:b/>
        </w:rPr>
        <w:t xml:space="preserve"> </w:t>
      </w:r>
      <w:r w:rsidRPr="003752E2">
        <w:rPr>
          <w:b/>
        </w:rPr>
        <w:br/>
      </w:r>
      <w:r w:rsidRPr="003752E2">
        <w:rPr>
          <w:b/>
        </w:rPr>
        <w:br/>
        <w:t xml:space="preserve">Note: </w:t>
      </w:r>
      <w:r w:rsidRPr="003752E2">
        <w:t xml:space="preserve">Complete the product </w:t>
      </w:r>
      <w:r w:rsidR="001267CB">
        <w:t>activation</w:t>
      </w:r>
      <w:r w:rsidRPr="003752E2">
        <w:t xml:space="preserve"> instructions in </w:t>
      </w:r>
      <w:r w:rsidRPr="003752E2">
        <w:rPr>
          <w:b/>
        </w:rPr>
        <w:t xml:space="preserve">Appendix B </w:t>
      </w:r>
      <w:r w:rsidRPr="003752E2">
        <w:t>for the following Windows 8 Virtual Machines:</w:t>
      </w:r>
    </w:p>
    <w:p w14:paraId="04074D31" w14:textId="17AB77DA" w:rsidR="00A80119" w:rsidRPr="00A80119" w:rsidRDefault="008E7E68" w:rsidP="00A80119">
      <w:pPr>
        <w:pStyle w:val="Ln1"/>
        <w:numPr>
          <w:ilvl w:val="0"/>
          <w:numId w:val="40"/>
        </w:numPr>
        <w:rPr>
          <w:rFonts w:asciiTheme="majorBidi" w:eastAsia="Calibri" w:hAnsiTheme="majorBidi" w:cstheme="majorBidi"/>
        </w:rPr>
      </w:pPr>
      <w:r>
        <w:rPr>
          <w:rFonts w:asciiTheme="majorBidi" w:eastAsia="Calibri" w:hAnsiTheme="majorBidi" w:cstheme="majorBidi"/>
          <w:b/>
          <w:bCs/>
        </w:rPr>
        <w:t>20487B</w:t>
      </w:r>
      <w:r w:rsidR="00A80119" w:rsidRPr="00A80119">
        <w:rPr>
          <w:rFonts w:asciiTheme="majorBidi" w:eastAsia="Calibri" w:hAnsiTheme="majorBidi" w:cstheme="majorBidi"/>
          <w:b/>
          <w:bCs/>
        </w:rPr>
        <w:t>-SEA-DEV-C</w:t>
      </w:r>
    </w:p>
    <w:p w14:paraId="27291177" w14:textId="77777777" w:rsidR="00A80119" w:rsidRDefault="00A80119" w:rsidP="00A80119">
      <w:pPr>
        <w:pStyle w:val="Ln1"/>
        <w:numPr>
          <w:ilvl w:val="0"/>
          <w:numId w:val="7"/>
        </w:numPr>
      </w:pPr>
      <w:r>
        <w:rPr>
          <w:lang w:val="en-GB"/>
        </w:rPr>
        <w:lastRenderedPageBreak/>
        <w:t xml:space="preserve">In the Windows 8 </w:t>
      </w:r>
      <w:r>
        <w:rPr>
          <w:b/>
          <w:lang w:val="en-GB"/>
        </w:rPr>
        <w:t>Start</w:t>
      </w:r>
      <w:r>
        <w:rPr>
          <w:lang w:val="en-GB"/>
        </w:rPr>
        <w:t xml:space="preserve"> window, click the </w:t>
      </w:r>
      <w:r>
        <w:rPr>
          <w:b/>
          <w:lang w:val="en-GB"/>
        </w:rPr>
        <w:t>Desktop</w:t>
      </w:r>
      <w:r>
        <w:rPr>
          <w:lang w:val="en-GB"/>
        </w:rPr>
        <w:t xml:space="preserve"> tile.</w:t>
      </w:r>
    </w:p>
    <w:p w14:paraId="6D8FD2B3" w14:textId="77777777" w:rsidR="00A80119" w:rsidRDefault="00A80119" w:rsidP="00A80119">
      <w:pPr>
        <w:pStyle w:val="Ln1"/>
        <w:numPr>
          <w:ilvl w:val="0"/>
          <w:numId w:val="7"/>
        </w:numPr>
      </w:pPr>
      <w:r>
        <w:rPr>
          <w:lang w:val="en-GB"/>
        </w:rPr>
        <w:t>On the Windows desktop, in the Taskbar, click the Windows Explorer icon.</w:t>
      </w:r>
    </w:p>
    <w:p w14:paraId="41932060" w14:textId="77777777" w:rsidR="00A80119" w:rsidRPr="004A118C" w:rsidRDefault="00A80119" w:rsidP="00A80119">
      <w:pPr>
        <w:pStyle w:val="Ln1"/>
        <w:numPr>
          <w:ilvl w:val="0"/>
          <w:numId w:val="7"/>
        </w:numPr>
      </w:pPr>
      <w:r>
        <w:rPr>
          <w:lang w:val="en-GB"/>
        </w:rPr>
        <w:t xml:space="preserve">In Windows Explorer, right-click </w:t>
      </w:r>
      <w:r w:rsidRPr="004A118C">
        <w:rPr>
          <w:b/>
          <w:lang w:val="en-GB"/>
        </w:rPr>
        <w:t>Network</w:t>
      </w:r>
      <w:r>
        <w:rPr>
          <w:lang w:val="en-GB"/>
        </w:rPr>
        <w:t xml:space="preserve"> and then click </w:t>
      </w:r>
      <w:r w:rsidRPr="004A118C">
        <w:rPr>
          <w:b/>
          <w:lang w:val="en-GB"/>
        </w:rPr>
        <w:t>Properties</w:t>
      </w:r>
    </w:p>
    <w:p w14:paraId="444DECC0" w14:textId="77777777" w:rsidR="00A80119" w:rsidRPr="004A118C" w:rsidRDefault="00A80119" w:rsidP="00A80119">
      <w:pPr>
        <w:pStyle w:val="Ln1"/>
        <w:numPr>
          <w:ilvl w:val="0"/>
          <w:numId w:val="7"/>
        </w:numPr>
      </w:pPr>
      <w:r>
        <w:rPr>
          <w:lang w:val="en-GB"/>
        </w:rPr>
        <w:t xml:space="preserve">In the </w:t>
      </w:r>
      <w:r w:rsidRPr="004A118C">
        <w:rPr>
          <w:lang w:val="en-GB"/>
        </w:rPr>
        <w:t>Network and Sharing Center</w:t>
      </w:r>
      <w:r>
        <w:rPr>
          <w:lang w:val="en-GB"/>
        </w:rPr>
        <w:t xml:space="preserve">, click </w:t>
      </w:r>
      <w:r w:rsidRPr="004A118C">
        <w:rPr>
          <w:lang w:val="en-GB"/>
        </w:rPr>
        <w:t>Change adapter settings</w:t>
      </w:r>
    </w:p>
    <w:p w14:paraId="7C804E79" w14:textId="07292E6A" w:rsidR="00A80119" w:rsidRPr="005211CA" w:rsidRDefault="00A80119" w:rsidP="005F450A">
      <w:pPr>
        <w:pStyle w:val="Ln1"/>
        <w:numPr>
          <w:ilvl w:val="0"/>
          <w:numId w:val="7"/>
        </w:numPr>
      </w:pPr>
      <w:r>
        <w:rPr>
          <w:lang w:val="en-GB"/>
        </w:rPr>
        <w:t xml:space="preserve">In the </w:t>
      </w:r>
      <w:r w:rsidRPr="005211CA">
        <w:rPr>
          <w:b/>
          <w:lang w:val="en-GB"/>
        </w:rPr>
        <w:t>Network Connections</w:t>
      </w:r>
      <w:r>
        <w:rPr>
          <w:lang w:val="en-GB"/>
        </w:rPr>
        <w:t xml:space="preserve"> window, </w:t>
      </w:r>
      <w:r w:rsidR="005F450A">
        <w:rPr>
          <w:lang w:val="en-GB"/>
        </w:rPr>
        <w:t>right</w:t>
      </w:r>
      <w:r>
        <w:t xml:space="preserve">-click the </w:t>
      </w:r>
      <w:r w:rsidR="005F450A">
        <w:t>Ethernet</w:t>
      </w:r>
      <w:r>
        <w:t xml:space="preserve"> adapter and click </w:t>
      </w:r>
      <w:r>
        <w:rPr>
          <w:b/>
        </w:rPr>
        <w:t>Properties</w:t>
      </w:r>
    </w:p>
    <w:p w14:paraId="614F7828" w14:textId="6D808000" w:rsidR="00A80119" w:rsidRDefault="00A80119" w:rsidP="00A80119">
      <w:pPr>
        <w:pStyle w:val="Ln1"/>
        <w:numPr>
          <w:ilvl w:val="0"/>
          <w:numId w:val="7"/>
        </w:numPr>
      </w:pPr>
      <w:r>
        <w:rPr>
          <w:lang w:val="en-GB"/>
        </w:rPr>
        <w:t xml:space="preserve">In the </w:t>
      </w:r>
      <w:r w:rsidR="007675D4">
        <w:rPr>
          <w:b/>
          <w:bCs/>
          <w:lang w:val="en-GB"/>
        </w:rPr>
        <w:t xml:space="preserve">Ethernet </w:t>
      </w:r>
      <w:r w:rsidRPr="00A80119">
        <w:rPr>
          <w:b/>
          <w:bCs/>
          <w:lang w:val="en-GB"/>
        </w:rPr>
        <w:t>Properties</w:t>
      </w:r>
      <w:r>
        <w:rPr>
          <w:lang w:val="en-GB"/>
        </w:rPr>
        <w:t xml:space="preserve"> window</w:t>
      </w:r>
      <w:r>
        <w:t xml:space="preserve"> select </w:t>
      </w:r>
      <w:r w:rsidR="00A4538E" w:rsidRPr="00A4538E">
        <w:rPr>
          <w:b/>
          <w:bCs/>
        </w:rPr>
        <w:t>Ethernet</w:t>
      </w:r>
      <w:r w:rsidR="00A4538E">
        <w:t xml:space="preserve"> </w:t>
      </w:r>
      <w:r w:rsidRPr="00A80119">
        <w:rPr>
          <w:b/>
          <w:bCs/>
        </w:rPr>
        <w:t>Internet Protocol Version 4 (TCP/IPv4)</w:t>
      </w:r>
      <w:r>
        <w:t xml:space="preserve"> and </w:t>
      </w:r>
      <w:r>
        <w:rPr>
          <w:lang w:val="en-GB"/>
        </w:rPr>
        <w:t xml:space="preserve">then </w:t>
      </w:r>
      <w:r>
        <w:t xml:space="preserve">click </w:t>
      </w:r>
      <w:r w:rsidRPr="00A80119">
        <w:rPr>
          <w:b/>
          <w:bCs/>
        </w:rPr>
        <w:t>Properties</w:t>
      </w:r>
      <w:r>
        <w:t>.</w:t>
      </w:r>
    </w:p>
    <w:p w14:paraId="40C18EA4" w14:textId="7408DD92" w:rsidR="00A80119" w:rsidRDefault="00A80119" w:rsidP="00A80119">
      <w:pPr>
        <w:pStyle w:val="Ln1"/>
        <w:numPr>
          <w:ilvl w:val="0"/>
          <w:numId w:val="7"/>
        </w:numPr>
      </w:pPr>
      <w:r>
        <w:t xml:space="preserve">In the </w:t>
      </w:r>
      <w:r>
        <w:rPr>
          <w:b/>
        </w:rPr>
        <w:t>Internet Protocol Version 4 (TCP/IPv4) Properties</w:t>
      </w:r>
      <w:r>
        <w:t xml:space="preserve">, click </w:t>
      </w:r>
      <w:r>
        <w:rPr>
          <w:b/>
          <w:bCs/>
        </w:rPr>
        <w:t>Use the following IP Address:</w:t>
      </w:r>
      <w:r>
        <w:t xml:space="preserve">, and configure the connection to use the following settings, and then click </w:t>
      </w:r>
      <w:r>
        <w:rPr>
          <w:b/>
        </w:rPr>
        <w:t>OK</w:t>
      </w:r>
      <w:r>
        <w:t xml:space="preserve"> and </w:t>
      </w:r>
      <w:r>
        <w:rPr>
          <w:b/>
          <w:bCs/>
        </w:rPr>
        <w:t>Close</w:t>
      </w:r>
      <w:r>
        <w:t>.</w:t>
      </w:r>
    </w:p>
    <w:p w14:paraId="5C8A09EF" w14:textId="01504C0C" w:rsidR="00A80119" w:rsidRDefault="00A80119" w:rsidP="00A80119">
      <w:pPr>
        <w:pStyle w:val="Ln2"/>
        <w:numPr>
          <w:ilvl w:val="2"/>
          <w:numId w:val="7"/>
        </w:numPr>
        <w:spacing w:line="276" w:lineRule="auto"/>
      </w:pPr>
      <w:r>
        <w:rPr>
          <w:lang w:val="en-GB"/>
        </w:rPr>
        <w:t>IP address: 10.10.0.12</w:t>
      </w:r>
    </w:p>
    <w:p w14:paraId="36AC064B" w14:textId="77777777" w:rsidR="00A80119" w:rsidRDefault="00A80119" w:rsidP="00A80119">
      <w:pPr>
        <w:pStyle w:val="Ln2"/>
        <w:numPr>
          <w:ilvl w:val="2"/>
          <w:numId w:val="7"/>
        </w:numPr>
        <w:spacing w:line="276" w:lineRule="auto"/>
      </w:pPr>
      <w:r>
        <w:rPr>
          <w:lang w:val="en-GB"/>
        </w:rPr>
        <w:t>Subnet mask: 255.255.0.0</w:t>
      </w:r>
    </w:p>
    <w:p w14:paraId="007A3761" w14:textId="77777777" w:rsidR="00A80119" w:rsidRPr="00266C73" w:rsidRDefault="00A80119" w:rsidP="00A80119">
      <w:pPr>
        <w:pStyle w:val="Ln2"/>
        <w:numPr>
          <w:ilvl w:val="2"/>
          <w:numId w:val="7"/>
        </w:numPr>
        <w:spacing w:line="276" w:lineRule="auto"/>
      </w:pPr>
      <w:r>
        <w:rPr>
          <w:lang w:val="en-GB"/>
        </w:rPr>
        <w:t>Default gateway: 10.10.0.1</w:t>
      </w:r>
    </w:p>
    <w:p w14:paraId="6BAB2654" w14:textId="47068E9A" w:rsidR="00A80119" w:rsidRDefault="00A80119" w:rsidP="00A80119">
      <w:pPr>
        <w:pStyle w:val="Ln2"/>
        <w:numPr>
          <w:ilvl w:val="2"/>
          <w:numId w:val="7"/>
        </w:numPr>
        <w:spacing w:line="276" w:lineRule="auto"/>
      </w:pPr>
      <w:r>
        <w:rPr>
          <w:lang w:val="en-GB"/>
        </w:rPr>
        <w:t>Preferred DNS server: Specify the IP address of the DNS server used by the MSL-TMG</w:t>
      </w:r>
      <w:r w:rsidR="009E7BE4">
        <w:rPr>
          <w:lang w:val="en-GB"/>
        </w:rPr>
        <w:t>1</w:t>
      </w:r>
      <w:r>
        <w:rPr>
          <w:lang w:val="en-GB"/>
        </w:rPr>
        <w:t xml:space="preserve"> virtual machine acting as the gateway</w:t>
      </w:r>
    </w:p>
    <w:p w14:paraId="20982322" w14:textId="078899AF" w:rsidR="00C77949" w:rsidRPr="00C77949" w:rsidRDefault="00C77949" w:rsidP="00A80119">
      <w:pPr>
        <w:pStyle w:val="Ln1"/>
        <w:numPr>
          <w:ilvl w:val="0"/>
          <w:numId w:val="7"/>
        </w:numPr>
      </w:pPr>
      <w:r>
        <w:t xml:space="preserve">On the </w:t>
      </w:r>
      <w:r w:rsidRPr="00D15780">
        <w:rPr>
          <w:b/>
          <w:bCs/>
        </w:rPr>
        <w:t>Networks</w:t>
      </w:r>
      <w:r>
        <w:t xml:space="preserve"> popup window on the right, click </w:t>
      </w:r>
      <w:r w:rsidRPr="00D15780">
        <w:rPr>
          <w:b/>
          <w:bCs/>
        </w:rPr>
        <w:t>No, don't turn on sharing or connect to devices</w:t>
      </w:r>
      <w:r>
        <w:t xml:space="preserve"> button.</w:t>
      </w:r>
    </w:p>
    <w:p w14:paraId="1FEA5729" w14:textId="77777777" w:rsidR="00A80119" w:rsidRPr="00D44AB4" w:rsidRDefault="00A80119" w:rsidP="00A80119">
      <w:pPr>
        <w:pStyle w:val="Ln1"/>
        <w:numPr>
          <w:ilvl w:val="0"/>
          <w:numId w:val="7"/>
        </w:numPr>
      </w:pPr>
      <w:r>
        <w:rPr>
          <w:lang w:val="en-GB"/>
        </w:rPr>
        <w:t xml:space="preserve">Close the </w:t>
      </w:r>
      <w:r w:rsidRPr="00AB1A13">
        <w:rPr>
          <w:lang w:val="en-GB"/>
        </w:rPr>
        <w:t>Network Connections window</w:t>
      </w:r>
      <w:r>
        <w:rPr>
          <w:lang w:val="en-GB"/>
        </w:rPr>
        <w:t>.</w:t>
      </w:r>
    </w:p>
    <w:p w14:paraId="7C1E7B76" w14:textId="77777777" w:rsidR="00A80119" w:rsidRDefault="00A80119" w:rsidP="00A80119">
      <w:pPr>
        <w:pStyle w:val="Ln1"/>
        <w:numPr>
          <w:ilvl w:val="0"/>
          <w:numId w:val="7"/>
        </w:numPr>
      </w:pPr>
      <w:r>
        <w:rPr>
          <w:lang w:val="en-GB"/>
        </w:rPr>
        <w:t xml:space="preserve">Close the </w:t>
      </w:r>
      <w:r w:rsidRPr="00AB1A13">
        <w:rPr>
          <w:lang w:val="en-GB"/>
        </w:rPr>
        <w:t>Network and Sharing Center</w:t>
      </w:r>
    </w:p>
    <w:p w14:paraId="38734738" w14:textId="77777777" w:rsidR="00A80119" w:rsidRDefault="00A80119" w:rsidP="00A80119">
      <w:pPr>
        <w:pStyle w:val="Ln1"/>
        <w:numPr>
          <w:ilvl w:val="0"/>
          <w:numId w:val="7"/>
        </w:numPr>
      </w:pPr>
      <w:r>
        <w:t xml:space="preserve">If the MSL-TMG1 virtual machine has been configured to use an </w:t>
      </w:r>
      <w:r>
        <w:rPr>
          <w:b/>
        </w:rPr>
        <w:t>External Network</w:t>
      </w:r>
      <w:r>
        <w:t xml:space="preserve"> virtual network with Internet connectivity, start Internet Explorer and verify that you can open a web site such as www.bing.com. If not, verify that you have configured the MSL-TMG1 server networking settings and enabled the appropriate firewall rules in MSL-TMG1 as specified in the MSL-TMG1 setup guide.</w:t>
      </w:r>
    </w:p>
    <w:p w14:paraId="397FF1CE" w14:textId="2FDFA151" w:rsidR="00A80119" w:rsidRPr="00BF43BB" w:rsidRDefault="00A80119" w:rsidP="00A80119">
      <w:pPr>
        <w:pStyle w:val="Ln1"/>
        <w:numPr>
          <w:ilvl w:val="0"/>
          <w:numId w:val="7"/>
        </w:numPr>
      </w:pPr>
      <w:r w:rsidRPr="00EE1CF6">
        <w:t>Shut</w:t>
      </w:r>
      <w:r>
        <w:rPr>
          <w:lang w:val="en-GB"/>
        </w:rPr>
        <w:t xml:space="preserve"> down the </w:t>
      </w:r>
      <w:r w:rsidR="008E7E68">
        <w:rPr>
          <w:b/>
          <w:lang w:val="en-GB"/>
        </w:rPr>
        <w:t>20487B</w:t>
      </w:r>
      <w:r>
        <w:rPr>
          <w:b/>
          <w:lang w:val="en-GB"/>
        </w:rPr>
        <w:t>-SEA-DEV-C</w:t>
      </w:r>
      <w:r>
        <w:rPr>
          <w:lang w:val="en-GB"/>
        </w:rPr>
        <w:t xml:space="preserve"> virtual machine.</w:t>
      </w:r>
    </w:p>
    <w:p w14:paraId="7C6C4A18" w14:textId="77777777" w:rsidR="00A80119" w:rsidRDefault="00A80119" w:rsidP="00A80119">
      <w:pPr>
        <w:pStyle w:val="Ln1"/>
        <w:numPr>
          <w:ilvl w:val="0"/>
          <w:numId w:val="7"/>
        </w:numPr>
      </w:pPr>
      <w:r>
        <w:t>In Hyper-V Manager, u</w:t>
      </w:r>
      <w:r w:rsidRPr="00273EC4">
        <w:t>nder</w:t>
      </w:r>
      <w:r>
        <w:t xml:space="preserve"> </w:t>
      </w:r>
      <w:r w:rsidRPr="004B0A33">
        <w:rPr>
          <w:b/>
          <w:bCs/>
        </w:rPr>
        <w:t>Virtual Machines</w:t>
      </w:r>
      <w:r>
        <w:t>, r</w:t>
      </w:r>
      <w:r w:rsidRPr="00131F5A">
        <w:t xml:space="preserve">ight-click the virtual machine and click </w:t>
      </w:r>
      <w:r w:rsidRPr="004B0A33">
        <w:rPr>
          <w:b/>
        </w:rPr>
        <w:t>Snapshot</w:t>
      </w:r>
      <w:r w:rsidRPr="00131F5A">
        <w:t>.</w:t>
      </w:r>
    </w:p>
    <w:p w14:paraId="616367E3" w14:textId="77777777" w:rsidR="00A80119" w:rsidRPr="004B0A33" w:rsidRDefault="00A80119" w:rsidP="00A80119">
      <w:pPr>
        <w:pStyle w:val="Note"/>
        <w:rPr>
          <w:rFonts w:cs="Arial"/>
        </w:rPr>
      </w:pPr>
      <w:r w:rsidRPr="004B0A33">
        <w:rPr>
          <w:rStyle w:val="NotePrefix"/>
          <w:rFonts w:cs="Arial"/>
          <w:bCs w:val="0"/>
        </w:rPr>
        <w:t>Note</w:t>
      </w:r>
      <w:r w:rsidRPr="004B0A33">
        <w:rPr>
          <w:rStyle w:val="NotePrefix"/>
          <w:rFonts w:cs="Arial"/>
        </w:rPr>
        <w:t xml:space="preserve">: If you are prompted for the snapshot name, type </w:t>
      </w:r>
      <w:r w:rsidRPr="004B0A33">
        <w:rPr>
          <w:rStyle w:val="NotePrefix"/>
          <w:rFonts w:cs="Arial"/>
          <w:bCs w:val="0"/>
        </w:rPr>
        <w:t>StartingImage,</w:t>
      </w:r>
      <w:r w:rsidRPr="004B0A33">
        <w:rPr>
          <w:rStyle w:val="NotePrefix"/>
          <w:rFonts w:cs="Arial"/>
        </w:rPr>
        <w:t xml:space="preserve"> and then click </w:t>
      </w:r>
      <w:r w:rsidRPr="004B0A33">
        <w:rPr>
          <w:rStyle w:val="NotePrefix"/>
          <w:rFonts w:cs="Arial"/>
          <w:bCs w:val="0"/>
        </w:rPr>
        <w:t>OK</w:t>
      </w:r>
      <w:r w:rsidRPr="004B0A33">
        <w:rPr>
          <w:rStyle w:val="NotePrefix"/>
          <w:rFonts w:cs="Arial"/>
        </w:rPr>
        <w:t xml:space="preserve">. </w:t>
      </w:r>
      <w:r w:rsidRPr="004B0A33">
        <w:rPr>
          <w:rFonts w:cs="Arial"/>
        </w:rPr>
        <w:t>In this case you can skip steps 18 and 19.</w:t>
      </w:r>
    </w:p>
    <w:p w14:paraId="3D956255" w14:textId="77777777" w:rsidR="00A80119" w:rsidRDefault="00A80119" w:rsidP="00A80119">
      <w:pPr>
        <w:pStyle w:val="Ln1"/>
        <w:numPr>
          <w:ilvl w:val="0"/>
          <w:numId w:val="7"/>
        </w:numPr>
      </w:pPr>
      <w:r w:rsidRPr="00131F5A">
        <w:t xml:space="preserve">Wait for the snapshot process to finish. </w:t>
      </w:r>
    </w:p>
    <w:p w14:paraId="26EA1BD1" w14:textId="77777777" w:rsidR="00A80119" w:rsidRDefault="00A80119" w:rsidP="00A80119">
      <w:pPr>
        <w:pStyle w:val="Ln1"/>
        <w:numPr>
          <w:ilvl w:val="0"/>
          <w:numId w:val="7"/>
        </w:numPr>
      </w:pPr>
      <w:r w:rsidRPr="00131F5A">
        <w:t xml:space="preserve">In the Snapshots pane, right-click the snapshot name, click </w:t>
      </w:r>
      <w:r w:rsidRPr="004B0A33">
        <w:rPr>
          <w:b/>
        </w:rPr>
        <w:t>Rename</w:t>
      </w:r>
      <w:r w:rsidRPr="00131F5A">
        <w:t>.</w:t>
      </w:r>
    </w:p>
    <w:p w14:paraId="7E39D898" w14:textId="77777777" w:rsidR="00A80119" w:rsidRDefault="00A80119" w:rsidP="00A80119">
      <w:pPr>
        <w:pStyle w:val="Ln1"/>
        <w:numPr>
          <w:ilvl w:val="0"/>
          <w:numId w:val="7"/>
        </w:numPr>
      </w:pPr>
      <w:r w:rsidRPr="00131F5A">
        <w:t xml:space="preserve">Type </w:t>
      </w:r>
      <w:r w:rsidRPr="004B0A33">
        <w:rPr>
          <w:b/>
        </w:rPr>
        <w:t>StartingImage</w:t>
      </w:r>
      <w:r w:rsidRPr="00131F5A">
        <w:t>; and then press Enter.</w:t>
      </w:r>
    </w:p>
    <w:p w14:paraId="1957674E" w14:textId="1C5289E2" w:rsidR="00E41F38" w:rsidRDefault="00A80119" w:rsidP="00E41F38">
      <w:pPr>
        <w:pStyle w:val="Heading2"/>
      </w:pPr>
      <w:bookmarkStart w:id="40" w:name="_Toc360620622"/>
      <w:r>
        <w:lastRenderedPageBreak/>
        <w:t>10</w:t>
      </w:r>
      <w:r w:rsidR="00E41F38">
        <w:t>. Install the PowerPoint Slides</w:t>
      </w:r>
      <w:bookmarkEnd w:id="40"/>
    </w:p>
    <w:p w14:paraId="3E382227" w14:textId="75B5D0B2" w:rsidR="00AB5483" w:rsidRDefault="00AB5483" w:rsidP="007A4748">
      <w:pPr>
        <w:pStyle w:val="Ln1"/>
        <w:numPr>
          <w:ilvl w:val="0"/>
          <w:numId w:val="19"/>
        </w:numPr>
      </w:pPr>
      <w:r w:rsidRPr="00137CED">
        <w:t xml:space="preserve">In this task, you will </w:t>
      </w:r>
      <w:r>
        <w:t>i</w:t>
      </w:r>
      <w:r w:rsidRPr="00137CED">
        <w:t>nstall</w:t>
      </w:r>
      <w:r>
        <w:t xml:space="preserve"> the</w:t>
      </w:r>
      <w:r w:rsidRPr="00137CED">
        <w:t xml:space="preserve"> PowerPoint slides</w:t>
      </w:r>
      <w:r>
        <w:t xml:space="preserve"> for the learning product</w:t>
      </w:r>
      <w:r w:rsidRPr="00137CED">
        <w:t xml:space="preserve"> by </w:t>
      </w:r>
      <w:r w:rsidRPr="00635984">
        <w:t xml:space="preserve">extracting </w:t>
      </w:r>
      <w:r w:rsidR="008E7E68">
        <w:t>20487B</w:t>
      </w:r>
      <w:r w:rsidRPr="00635984">
        <w:t>-ENU-PowerPoint.</w:t>
      </w:r>
      <w:r w:rsidR="00371306">
        <w:t>exe</w:t>
      </w:r>
      <w:r w:rsidRPr="00137CED">
        <w:t>.</w:t>
      </w:r>
    </w:p>
    <w:p w14:paraId="19576750" w14:textId="2FA422AC" w:rsidR="00E41F38" w:rsidRDefault="00D96D37" w:rsidP="00D96D37">
      <w:pPr>
        <w:pStyle w:val="Ln1"/>
      </w:pPr>
      <w:r w:rsidRPr="005D7B8B">
        <w:t>From the courseware source files location</w:t>
      </w:r>
      <w:r w:rsidR="00AB5483" w:rsidRPr="00635984">
        <w:t xml:space="preserve">, </w:t>
      </w:r>
      <w:r>
        <w:t>double-click</w:t>
      </w:r>
      <w:r>
        <w:rPr>
          <w:rStyle w:val="Strong"/>
        </w:rPr>
        <w:t xml:space="preserve"> </w:t>
      </w:r>
      <w:r w:rsidR="008E7E68">
        <w:t>20487B</w:t>
      </w:r>
      <w:r w:rsidR="00AB5483" w:rsidRPr="00635984">
        <w:t>-ENU-PowerPoint.</w:t>
      </w:r>
      <w:r w:rsidR="00371306">
        <w:t>exe</w:t>
      </w:r>
      <w:r w:rsidR="00AB5483">
        <w:t>.</w:t>
      </w:r>
    </w:p>
    <w:p w14:paraId="19576755" w14:textId="77777777" w:rsidR="00E41F38" w:rsidRPr="00455B6F" w:rsidRDefault="00E41F38" w:rsidP="00E41F38">
      <w:pPr>
        <w:pStyle w:val="Pb"/>
        <w:framePr w:wrap="around"/>
      </w:pPr>
    </w:p>
    <w:p w14:paraId="19576756" w14:textId="77777777" w:rsidR="00E41F38" w:rsidRDefault="00E41F38" w:rsidP="00E41F38">
      <w:pPr>
        <w:pStyle w:val="Heading1"/>
      </w:pPr>
      <w:bookmarkStart w:id="41" w:name="_Toc360620623"/>
      <w:r>
        <w:t>Student Computer Checklist</w:t>
      </w:r>
      <w:bookmarkEnd w:id="41"/>
    </w:p>
    <w:p w14:paraId="19576757" w14:textId="42E0EC18" w:rsidR="00E41F38" w:rsidRDefault="00E41F38" w:rsidP="00E41F38">
      <w:pPr>
        <w:pStyle w:val="Checklist"/>
      </w:pPr>
      <w:r>
        <w:t xml:space="preserve">1.  </w:t>
      </w:r>
      <w:r w:rsidR="00203F60" w:rsidRPr="00413134">
        <w:t xml:space="preserve">Install </w:t>
      </w:r>
      <w:r w:rsidR="00203F60">
        <w:t>the Hyper-V Server Role</w:t>
      </w:r>
      <w:r>
        <w:t>.</w:t>
      </w:r>
    </w:p>
    <w:p w14:paraId="19576758" w14:textId="77777777" w:rsidR="00E41F38" w:rsidRDefault="00E41F38" w:rsidP="00E41F38">
      <w:pPr>
        <w:pStyle w:val="Checklist"/>
      </w:pPr>
      <w:r>
        <w:t>2.  Install the Base Image/Virtual Machine Files.</w:t>
      </w:r>
    </w:p>
    <w:p w14:paraId="1957675A" w14:textId="77777777" w:rsidR="00E41F38" w:rsidRDefault="00E41F38" w:rsidP="00E41F38">
      <w:pPr>
        <w:pStyle w:val="Heading1"/>
      </w:pPr>
      <w:bookmarkStart w:id="42" w:name="_Toc360620624"/>
      <w:r>
        <w:t>Student Computer Setup</w:t>
      </w:r>
      <w:bookmarkEnd w:id="42"/>
      <w:r>
        <w:t xml:space="preserve"> </w:t>
      </w:r>
    </w:p>
    <w:p w14:paraId="1957675B" w14:textId="31129770" w:rsidR="00E41F38" w:rsidRDefault="00E41F38" w:rsidP="00E41F38">
      <w:r w:rsidRPr="00217362">
        <w:t xml:space="preserve">Use the instructions in the following section to set up the classroom manually. Before starting the installation of the </w:t>
      </w:r>
      <w:r>
        <w:t>student</w:t>
      </w:r>
      <w:r w:rsidRPr="00217362">
        <w:t xml:space="preserve"> computer, </w:t>
      </w:r>
      <w:r>
        <w:t>a supported operating system must</w:t>
      </w:r>
      <w:r w:rsidR="004B0843">
        <w:t xml:space="preserve"> be installed on the computer</w:t>
      </w:r>
      <w:r>
        <w:t>.</w:t>
      </w:r>
    </w:p>
    <w:p w14:paraId="1957675C" w14:textId="77777777" w:rsidR="00E41F38" w:rsidRDefault="00E41F38" w:rsidP="00E41F38">
      <w:pPr>
        <w:pStyle w:val="Note"/>
      </w:pPr>
      <w:r w:rsidRPr="007E5B68">
        <w:rPr>
          <w:rStyle w:val="NotePrefix"/>
        </w:rPr>
        <w:t>Caution:</w:t>
      </w:r>
      <w:r>
        <w:rPr>
          <w:rStyle w:val="NotePrefix"/>
        </w:rPr>
        <w:t xml:space="preserve"> </w:t>
      </w:r>
      <w:r>
        <w:t>These instructions assume network connectivity between the instructor computer and the student computers. If you do not have connectivity, Microsoft Learning recommends copying the activated virtual machines to the student computers by means of a manually created DVD or universal serial bus (USB) drive.</w:t>
      </w:r>
    </w:p>
    <w:p w14:paraId="1957675E" w14:textId="77777777" w:rsidR="00E41F38" w:rsidRPr="00413134" w:rsidRDefault="00E41F38" w:rsidP="00E41F38">
      <w:pPr>
        <w:pStyle w:val="Heading2"/>
      </w:pPr>
      <w:bookmarkStart w:id="43" w:name="_Toc360620625"/>
      <w:r w:rsidRPr="00413134">
        <w:t xml:space="preserve">1. Install </w:t>
      </w:r>
      <w:r>
        <w:t>the Hyper-V Server Role</w:t>
      </w:r>
      <w:bookmarkEnd w:id="43"/>
    </w:p>
    <w:p w14:paraId="1957675F" w14:textId="77777777" w:rsidR="00E41F38" w:rsidRDefault="00E41F38" w:rsidP="00E41F38">
      <w:pPr>
        <w:pStyle w:val="Note"/>
      </w:pPr>
      <w:r>
        <w:rPr>
          <w:rStyle w:val="NotePrefix"/>
        </w:rPr>
        <w:t xml:space="preserve">Note: </w:t>
      </w:r>
      <w:r w:rsidRPr="008D5132">
        <w:t xml:space="preserve">If </w:t>
      </w:r>
      <w:r>
        <w:t>Hyper-V</w:t>
      </w:r>
      <w:r w:rsidRPr="008D5132">
        <w:t xml:space="preserve"> is already installed, you can skip this procedure</w:t>
      </w:r>
      <w:r>
        <w:t>.</w:t>
      </w:r>
    </w:p>
    <w:p w14:paraId="19576760" w14:textId="77777777" w:rsidR="00E41F38" w:rsidRDefault="00E41F38" w:rsidP="00E41F38">
      <w:pPr>
        <w:pStyle w:val="Note"/>
        <w:rPr>
          <w:rStyle w:val="NotePrefix"/>
        </w:rPr>
      </w:pPr>
      <w:r>
        <w:rPr>
          <w:rStyle w:val="NotePrefix"/>
        </w:rPr>
        <w:t>For detailed instructions see the Instructor Computer Setup instructions.</w:t>
      </w:r>
    </w:p>
    <w:p w14:paraId="19576762" w14:textId="77777777" w:rsidR="00E41F38" w:rsidRDefault="00E41F38" w:rsidP="00E41F38">
      <w:pPr>
        <w:pStyle w:val="Heading2"/>
      </w:pPr>
      <w:bookmarkStart w:id="44" w:name="_Toc360620626"/>
      <w:r>
        <w:t>2. Install the Base Image/Virtual Machine Files</w:t>
      </w:r>
      <w:bookmarkEnd w:id="44"/>
    </w:p>
    <w:p w14:paraId="19576763" w14:textId="77777777" w:rsidR="00E41F38" w:rsidRDefault="00E41F38" w:rsidP="00E41F38">
      <w:pPr>
        <w:pStyle w:val="Note"/>
      </w:pPr>
      <w:r w:rsidRPr="007E5B68">
        <w:rPr>
          <w:rStyle w:val="NotePrefix"/>
        </w:rPr>
        <w:t>Note:</w:t>
      </w:r>
      <w:r>
        <w:rPr>
          <w:rStyle w:val="NotePrefix"/>
        </w:rPr>
        <w:t xml:space="preserve"> </w:t>
      </w:r>
      <w:r>
        <w:t>Ensure that all extracted courseware virtual machine files were copied from the instructor computer during the instructor computer setup process. The following directories and shortcuts will be needed to ensure that the student has all necessary files to add the virtual machines.</w:t>
      </w:r>
    </w:p>
    <w:p w14:paraId="19576764" w14:textId="5C73DB17" w:rsidR="00E41F38" w:rsidRPr="00312762" w:rsidRDefault="00B46D48" w:rsidP="00E41F38">
      <w:pPr>
        <w:pStyle w:val="Note"/>
        <w:tabs>
          <w:tab w:val="left" w:pos="1260"/>
          <w:tab w:val="left" w:pos="1440"/>
        </w:tabs>
      </w:pPr>
      <w:r>
        <w:t xml:space="preserve">  </w:t>
      </w:r>
      <w:r w:rsidR="00E41F38">
        <w:t>-</w:t>
      </w:r>
      <w:r>
        <w:t xml:space="preserve">  </w:t>
      </w:r>
      <w:r w:rsidR="00E41F38" w:rsidRPr="00DD079B">
        <w:t>C:\Program Files\Microsoft Learning\</w:t>
      </w:r>
      <w:r w:rsidR="00DD29BA">
        <w:t>20487</w:t>
      </w:r>
      <w:r w:rsidR="00E41F38" w:rsidRPr="009D50E3">
        <w:t xml:space="preserve"> </w:t>
      </w:r>
      <w:r w:rsidR="00E41F38" w:rsidRPr="00B52EB9">
        <w:t>and all included folders and files</w:t>
      </w:r>
      <w:r w:rsidR="00E41F38">
        <w:br/>
      </w:r>
      <w:r>
        <w:t xml:space="preserve">  </w:t>
      </w:r>
      <w:r w:rsidR="00E41F38">
        <w:t>-</w:t>
      </w:r>
      <w:r>
        <w:t xml:space="preserve">  </w:t>
      </w:r>
      <w:r w:rsidR="00E41F38" w:rsidRPr="00DD079B">
        <w:t>C:\Program Files\Microsoft Learning</w:t>
      </w:r>
      <w:r w:rsidR="00E41F38">
        <w:t>\Base</w:t>
      </w:r>
    </w:p>
    <w:p w14:paraId="19576765" w14:textId="77777777" w:rsidR="00E41F38" w:rsidRDefault="00E41F38" w:rsidP="007A4748">
      <w:pPr>
        <w:pStyle w:val="Ln1"/>
        <w:numPr>
          <w:ilvl w:val="0"/>
          <w:numId w:val="20"/>
        </w:numPr>
      </w:pPr>
      <w:r>
        <w:t xml:space="preserve">Check that all permissions have been retained, by looking at the directories above and making sure they are </w:t>
      </w:r>
      <w:r w:rsidRPr="002D3ED9">
        <w:t>not</w:t>
      </w:r>
      <w:r w:rsidRPr="00A9635B">
        <w:t xml:space="preserve"> Read Only</w:t>
      </w:r>
      <w:r>
        <w:t xml:space="preserve">. </w:t>
      </w:r>
    </w:p>
    <w:p w14:paraId="19576766" w14:textId="7A0A82EC" w:rsidR="00E41F38" w:rsidRPr="008132B9" w:rsidRDefault="00762569" w:rsidP="00762569">
      <w:pPr>
        <w:pStyle w:val="Ln1"/>
      </w:pPr>
      <w:r>
        <w:t>Run the VM-Pre-Import script</w:t>
      </w:r>
      <w:r w:rsidR="00E41F38" w:rsidRPr="008132B9">
        <w:t>. For detailed instructions see the Instructor Computer Setup</w:t>
      </w:r>
      <w:r w:rsidR="00E41F38">
        <w:t xml:space="preserve"> instructions</w:t>
      </w:r>
      <w:r w:rsidR="00E41F38" w:rsidRPr="008132B9">
        <w:t>.</w:t>
      </w:r>
    </w:p>
    <w:p w14:paraId="19576767" w14:textId="77777777" w:rsidR="00E41F38" w:rsidRDefault="00E41F38" w:rsidP="0078211C">
      <w:pPr>
        <w:pStyle w:val="Ln1"/>
      </w:pPr>
      <w:r>
        <w:t xml:space="preserve">Add the virtual machines to the Hyper-V management console and configure them. </w:t>
      </w:r>
      <w:r w:rsidRPr="00CA66B6">
        <w:t>For detailed instructions see the Instructor Computer Setup</w:t>
      </w:r>
      <w:r>
        <w:t xml:space="preserve"> instructions</w:t>
      </w:r>
      <w:r>
        <w:rPr>
          <w:lang w:eastAsia="en-US"/>
        </w:rPr>
        <w:t>.</w:t>
      </w:r>
    </w:p>
    <w:p w14:paraId="19576768" w14:textId="77777777" w:rsidR="00E41F38" w:rsidRDefault="00E41F38" w:rsidP="00E41F38">
      <w:pPr>
        <w:pStyle w:val="Pb"/>
        <w:framePr w:wrap="around"/>
      </w:pPr>
    </w:p>
    <w:p w14:paraId="19576769" w14:textId="77777777" w:rsidR="00E41F38" w:rsidRDefault="00E41F38" w:rsidP="00E41F38">
      <w:pPr>
        <w:pStyle w:val="Heading1"/>
      </w:pPr>
      <w:bookmarkStart w:id="45" w:name="_Toc360620627"/>
      <w:r>
        <w:t>Appendix A</w:t>
      </w:r>
      <w:bookmarkEnd w:id="45"/>
      <w:r>
        <w:t xml:space="preserve"> </w:t>
      </w:r>
    </w:p>
    <w:p w14:paraId="1957676A" w14:textId="77777777" w:rsidR="00E41F38" w:rsidRDefault="00E41F38" w:rsidP="00E41F38">
      <w:r>
        <w:t xml:space="preserve">The virtual machines were developed using the </w:t>
      </w:r>
      <w:r w:rsidRPr="007021B8">
        <w:t>English (United States)</w:t>
      </w:r>
      <w:r>
        <w:t xml:space="preserve"> layout shown below.</w:t>
      </w:r>
    </w:p>
    <w:p w14:paraId="1957676B" w14:textId="77777777" w:rsidR="00E41F38" w:rsidRDefault="00E41F38" w:rsidP="00E41F38">
      <w:pPr>
        <w:pStyle w:val="Art"/>
      </w:pPr>
      <w:r>
        <w:rPr>
          <w:noProof/>
          <w:lang w:eastAsia="en-US" w:bidi="he-IL"/>
        </w:rPr>
        <w:drawing>
          <wp:inline distT="0" distB="0" distL="0" distR="0" wp14:anchorId="19576775" wp14:editId="19576776">
            <wp:extent cx="3143885" cy="1050290"/>
            <wp:effectExtent l="0" t="0" r="0" b="0"/>
            <wp:docPr id="5" name="Picture 1" descr="US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Keyboar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3885" cy="1050290"/>
                    </a:xfrm>
                    <a:prstGeom prst="rect">
                      <a:avLst/>
                    </a:prstGeom>
                    <a:noFill/>
                    <a:ln>
                      <a:noFill/>
                    </a:ln>
                  </pic:spPr>
                </pic:pic>
              </a:graphicData>
            </a:graphic>
          </wp:inline>
        </w:drawing>
      </w:r>
    </w:p>
    <w:p w14:paraId="1957676C" w14:textId="77777777" w:rsidR="00E41F38" w:rsidRDefault="00E41F38" w:rsidP="00E41F38">
      <w:pPr>
        <w:pStyle w:val="Art"/>
      </w:pPr>
      <w:r>
        <w:rPr>
          <w:noProof/>
          <w:lang w:eastAsia="en-US" w:bidi="he-IL"/>
        </w:rPr>
        <w:drawing>
          <wp:inline distT="0" distB="0" distL="0" distR="0" wp14:anchorId="19576777" wp14:editId="19576778">
            <wp:extent cx="3159125" cy="1073150"/>
            <wp:effectExtent l="0" t="0" r="3175" b="0"/>
            <wp:docPr id="6" name="Picture 2" descr="USKeyboard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Keyboard_shif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9125" cy="1073150"/>
                    </a:xfrm>
                    <a:prstGeom prst="rect">
                      <a:avLst/>
                    </a:prstGeom>
                    <a:noFill/>
                    <a:ln>
                      <a:noFill/>
                    </a:ln>
                  </pic:spPr>
                </pic:pic>
              </a:graphicData>
            </a:graphic>
          </wp:inline>
        </w:drawing>
      </w:r>
    </w:p>
    <w:p w14:paraId="1957676D" w14:textId="77777777" w:rsidR="00E41F38" w:rsidRDefault="00E41F38" w:rsidP="00E41F38">
      <w:r>
        <w:t xml:space="preserve">If your physical keyboard doesn’t match the above layout, you may need to refer to the above layout for the character positions used to logon. For future logons and usage throughout the labs, you may want to install your keyboard layout in the virtual machine. </w:t>
      </w:r>
    </w:p>
    <w:p w14:paraId="115A83B0" w14:textId="77777777" w:rsidR="003752E2" w:rsidRDefault="003752E2">
      <w:pPr>
        <w:spacing w:after="0" w:line="240" w:lineRule="auto"/>
        <w:ind w:left="0"/>
        <w:rPr>
          <w:rFonts w:ascii="Arial" w:hAnsi="Arial" w:cs="Tahoma"/>
          <w:b/>
          <w:bCs/>
          <w:kern w:val="32"/>
          <w:sz w:val="36"/>
          <w:szCs w:val="32"/>
        </w:rPr>
      </w:pPr>
      <w:bookmarkStart w:id="46" w:name="_Toc339552607"/>
      <w:r>
        <w:br w:type="page"/>
      </w:r>
    </w:p>
    <w:p w14:paraId="7990A2A9" w14:textId="77777777" w:rsidR="008A6AEB" w:rsidRPr="003752E2" w:rsidRDefault="008A6AEB" w:rsidP="008A6AEB">
      <w:pPr>
        <w:pStyle w:val="Heading1"/>
      </w:pPr>
      <w:bookmarkStart w:id="47" w:name="_Toc340566779"/>
      <w:bookmarkStart w:id="48" w:name="_Toc360620628"/>
      <w:bookmarkStart w:id="49" w:name="_Toc339552608"/>
      <w:bookmarkEnd w:id="46"/>
      <w:r w:rsidRPr="003752E2">
        <w:lastRenderedPageBreak/>
        <w:t>Appendix B – Activating Windows 8 Virtual Machines</w:t>
      </w:r>
      <w:bookmarkEnd w:id="47"/>
      <w:bookmarkEnd w:id="48"/>
    </w:p>
    <w:p w14:paraId="3CBD18D8" w14:textId="77777777" w:rsidR="008A6AEB" w:rsidRPr="003752E2" w:rsidRDefault="008A6AEB" w:rsidP="008A6AEB">
      <w:pPr>
        <w:spacing w:after="0" w:line="240" w:lineRule="auto"/>
        <w:rPr>
          <w:b/>
        </w:rPr>
      </w:pPr>
      <w:r w:rsidRPr="003752E2">
        <w:rPr>
          <w:b/>
        </w:rPr>
        <w:t xml:space="preserve">Obtaining Product Keys for Activation  </w:t>
      </w:r>
    </w:p>
    <w:p w14:paraId="3D6EDC3A" w14:textId="77777777" w:rsidR="008A6AEB" w:rsidRPr="003752E2" w:rsidRDefault="008A6AEB" w:rsidP="008A6AEB">
      <w:pPr>
        <w:spacing w:after="0" w:line="240" w:lineRule="auto"/>
      </w:pPr>
      <w:r w:rsidRPr="003752E2">
        <w:t xml:space="preserve">To receive product keys that you will use to activate the Windows 8 virtual machines accompanying this course, please follow the guidelines described here: </w:t>
      </w:r>
      <w:hyperlink r:id="rId23" w:history="1">
        <w:r w:rsidRPr="003752E2">
          <w:t>http://go.microsoft.com/fwlink/?LinkId=270851</w:t>
        </w:r>
      </w:hyperlink>
    </w:p>
    <w:p w14:paraId="61037B07" w14:textId="77777777" w:rsidR="008A6AEB" w:rsidRPr="003752E2" w:rsidRDefault="008A6AEB" w:rsidP="008A6AEB">
      <w:pPr>
        <w:spacing w:after="0" w:line="240" w:lineRule="auto"/>
      </w:pPr>
    </w:p>
    <w:p w14:paraId="5D93B334" w14:textId="77777777" w:rsidR="008A6AEB" w:rsidRPr="003752E2" w:rsidRDefault="008A6AEB" w:rsidP="008A6AEB">
      <w:pPr>
        <w:spacing w:after="0" w:line="240" w:lineRule="auto"/>
        <w:rPr>
          <w:b/>
        </w:rPr>
      </w:pPr>
      <w:r w:rsidRPr="003752E2">
        <w:rPr>
          <w:b/>
        </w:rPr>
        <w:t xml:space="preserve">Activating a Windows 8 Virtual Machine </w:t>
      </w:r>
    </w:p>
    <w:p w14:paraId="064EAECE" w14:textId="77777777" w:rsidR="008A6AEB" w:rsidRPr="003752E2" w:rsidRDefault="008A6AEB" w:rsidP="008A6AEB">
      <w:pPr>
        <w:spacing w:after="0" w:line="240" w:lineRule="auto"/>
      </w:pPr>
      <w:r w:rsidRPr="003752E2">
        <w:t>You must first ensure that the TMG virtual machine and any domain controller (if required for the course) have been started and that the TMG virtual machine has internet connectivity. Then perform the following steps to activate the Windows 8 Virtual Machine:</w:t>
      </w:r>
      <w:r w:rsidRPr="003752E2">
        <w:br/>
      </w:r>
    </w:p>
    <w:p w14:paraId="1394D14E" w14:textId="77777777" w:rsidR="008A6AEB" w:rsidRPr="003752E2" w:rsidRDefault="008A6AEB" w:rsidP="008A6AEB">
      <w:pPr>
        <w:pStyle w:val="Ln1"/>
        <w:numPr>
          <w:ilvl w:val="0"/>
          <w:numId w:val="13"/>
        </w:numPr>
      </w:pPr>
      <w:r w:rsidRPr="003752E2">
        <w:t xml:space="preserve">On the Windows start page, type </w:t>
      </w:r>
      <w:r w:rsidRPr="003752E2">
        <w:rPr>
          <w:b/>
        </w:rPr>
        <w:t>cmd</w:t>
      </w:r>
      <w:r w:rsidRPr="003752E2">
        <w:t>.</w:t>
      </w:r>
    </w:p>
    <w:p w14:paraId="4F2E6737" w14:textId="77777777" w:rsidR="008A6AEB" w:rsidRPr="003752E2" w:rsidRDefault="008A6AEB" w:rsidP="008A6AEB">
      <w:pPr>
        <w:pStyle w:val="Ln1"/>
        <w:numPr>
          <w:ilvl w:val="0"/>
          <w:numId w:val="13"/>
        </w:numPr>
      </w:pPr>
      <w:r w:rsidRPr="003752E2">
        <w:t xml:space="preserve">Right-click </w:t>
      </w:r>
      <w:r w:rsidRPr="003752E2">
        <w:rPr>
          <w:b/>
        </w:rPr>
        <w:t>Command Prompt</w:t>
      </w:r>
      <w:r w:rsidRPr="003752E2">
        <w:t xml:space="preserve">, and then click </w:t>
      </w:r>
      <w:r w:rsidRPr="003752E2">
        <w:rPr>
          <w:b/>
        </w:rPr>
        <w:t>Run as Administrator</w:t>
      </w:r>
      <w:r w:rsidRPr="003752E2">
        <w:t>.</w:t>
      </w:r>
    </w:p>
    <w:p w14:paraId="423A8691" w14:textId="77777777" w:rsidR="008A6AEB" w:rsidRPr="003752E2" w:rsidRDefault="008A6AEB" w:rsidP="008A6AEB">
      <w:pPr>
        <w:pStyle w:val="Ln1"/>
        <w:numPr>
          <w:ilvl w:val="0"/>
          <w:numId w:val="13"/>
        </w:numPr>
      </w:pPr>
      <w:r w:rsidRPr="003752E2">
        <w:t xml:space="preserve">If prompted, click </w:t>
      </w:r>
      <w:r w:rsidRPr="003752E2">
        <w:rPr>
          <w:b/>
        </w:rPr>
        <w:t>Yes</w:t>
      </w:r>
      <w:r w:rsidRPr="003752E2">
        <w:t xml:space="preserve"> on the </w:t>
      </w:r>
      <w:r w:rsidRPr="003752E2">
        <w:rPr>
          <w:b/>
        </w:rPr>
        <w:t>User Account Control</w:t>
      </w:r>
      <w:r w:rsidRPr="003752E2">
        <w:t xml:space="preserve"> dialog box.</w:t>
      </w:r>
    </w:p>
    <w:p w14:paraId="5A493D7E" w14:textId="77777777" w:rsidR="008A6AEB" w:rsidRPr="003752E2" w:rsidRDefault="008A6AEB" w:rsidP="008A6AEB">
      <w:pPr>
        <w:pStyle w:val="Ln1"/>
        <w:numPr>
          <w:ilvl w:val="0"/>
          <w:numId w:val="13"/>
        </w:numPr>
      </w:pPr>
      <w:r w:rsidRPr="003752E2">
        <w:t xml:space="preserve">On the command prompt, type </w:t>
      </w:r>
      <w:r w:rsidRPr="003752E2">
        <w:rPr>
          <w:b/>
        </w:rPr>
        <w:t>slmgr /ipk</w:t>
      </w:r>
      <w:r w:rsidRPr="003752E2">
        <w:t xml:space="preserve"> </w:t>
      </w:r>
      <w:r w:rsidRPr="003752E2">
        <w:rPr>
          <w:b/>
        </w:rPr>
        <w:t>&lt;product key&gt;</w:t>
      </w:r>
      <w:r w:rsidRPr="003752E2">
        <w:t xml:space="preserve">, and press </w:t>
      </w:r>
      <w:r w:rsidRPr="003752E2">
        <w:rPr>
          <w:b/>
        </w:rPr>
        <w:t>ENTER</w:t>
      </w:r>
      <w:r w:rsidRPr="003752E2">
        <w:t>.</w:t>
      </w:r>
    </w:p>
    <w:p w14:paraId="46C8FC4A" w14:textId="77777777" w:rsidR="008A6AEB" w:rsidRPr="003752E2" w:rsidRDefault="008A6AEB" w:rsidP="008A6AEB">
      <w:pPr>
        <w:pStyle w:val="Ln1"/>
        <w:numPr>
          <w:ilvl w:val="0"/>
          <w:numId w:val="13"/>
        </w:numPr>
      </w:pPr>
      <w:r w:rsidRPr="003752E2">
        <w:t xml:space="preserve">Click </w:t>
      </w:r>
      <w:r w:rsidRPr="003752E2">
        <w:rPr>
          <w:b/>
        </w:rPr>
        <w:t>OK</w:t>
      </w:r>
      <w:r w:rsidRPr="003752E2">
        <w:t xml:space="preserve"> on the dialog box.</w:t>
      </w:r>
    </w:p>
    <w:p w14:paraId="278383D8" w14:textId="77777777" w:rsidR="008A6AEB" w:rsidRPr="003752E2" w:rsidRDefault="008A6AEB" w:rsidP="008A6AEB">
      <w:pPr>
        <w:pStyle w:val="Ln1"/>
        <w:numPr>
          <w:ilvl w:val="0"/>
          <w:numId w:val="13"/>
        </w:numPr>
      </w:pPr>
      <w:r w:rsidRPr="003752E2">
        <w:t xml:space="preserve">On the command prompt, type </w:t>
      </w:r>
      <w:r w:rsidRPr="003752E2">
        <w:rPr>
          <w:b/>
        </w:rPr>
        <w:t>slmgr /ato</w:t>
      </w:r>
      <w:r w:rsidRPr="003752E2">
        <w:t xml:space="preserve">, and press </w:t>
      </w:r>
      <w:r w:rsidRPr="003752E2">
        <w:rPr>
          <w:b/>
        </w:rPr>
        <w:t>ENTER</w:t>
      </w:r>
      <w:r w:rsidRPr="003752E2">
        <w:t>.</w:t>
      </w:r>
    </w:p>
    <w:p w14:paraId="7B65AA97" w14:textId="77777777" w:rsidR="008A6AEB" w:rsidRPr="003752E2" w:rsidRDefault="008A6AEB" w:rsidP="008A6AEB">
      <w:pPr>
        <w:pStyle w:val="Ln1"/>
        <w:numPr>
          <w:ilvl w:val="0"/>
          <w:numId w:val="13"/>
        </w:numPr>
      </w:pPr>
      <w:r w:rsidRPr="003752E2">
        <w:rPr>
          <w:b/>
        </w:rPr>
        <w:t>Note:</w:t>
      </w:r>
      <w:r w:rsidRPr="003752E2">
        <w:t xml:space="preserve"> In order for you to be able to activate the virtual machine successfully, the virtual machine must have internet connectivity.</w:t>
      </w:r>
    </w:p>
    <w:p w14:paraId="064E5ABF" w14:textId="77777777" w:rsidR="008A6AEB" w:rsidRPr="003752E2" w:rsidRDefault="008A6AEB" w:rsidP="008A6AEB">
      <w:pPr>
        <w:pStyle w:val="Ln1"/>
        <w:numPr>
          <w:ilvl w:val="0"/>
          <w:numId w:val="13"/>
        </w:numPr>
      </w:pPr>
      <w:r w:rsidRPr="003752E2">
        <w:t xml:space="preserve">Click </w:t>
      </w:r>
      <w:r w:rsidRPr="003752E2">
        <w:rPr>
          <w:b/>
        </w:rPr>
        <w:t>OK</w:t>
      </w:r>
      <w:r w:rsidRPr="003752E2">
        <w:t xml:space="preserve"> on the dialog box.</w:t>
      </w:r>
    </w:p>
    <w:p w14:paraId="0F6A3C1B" w14:textId="06FBF67B" w:rsidR="008A6AEB" w:rsidRDefault="008A6AEB">
      <w:pPr>
        <w:spacing w:after="0" w:line="240" w:lineRule="auto"/>
        <w:ind w:left="0"/>
        <w:rPr>
          <w:rFonts w:ascii="Arial" w:hAnsi="Arial" w:cs="Tahoma"/>
          <w:b/>
          <w:bCs/>
          <w:kern w:val="32"/>
          <w:sz w:val="36"/>
          <w:szCs w:val="32"/>
        </w:rPr>
      </w:pPr>
      <w:r>
        <w:br w:type="page"/>
      </w:r>
    </w:p>
    <w:p w14:paraId="2A18A0E1" w14:textId="60FE1B4D" w:rsidR="003752E2" w:rsidRPr="003752E2" w:rsidRDefault="003752E2" w:rsidP="008A6AEB">
      <w:pPr>
        <w:pStyle w:val="Heading1"/>
      </w:pPr>
      <w:bookmarkStart w:id="50" w:name="_Toc360620629"/>
      <w:r w:rsidRPr="003752E2">
        <w:lastRenderedPageBreak/>
        <w:t xml:space="preserve">Appendix </w:t>
      </w:r>
      <w:r w:rsidR="008A6AEB">
        <w:t>C</w:t>
      </w:r>
      <w:r w:rsidRPr="003752E2">
        <w:t xml:space="preserve"> – Rearming Windows Server 2012  Virtual Machines</w:t>
      </w:r>
      <w:bookmarkEnd w:id="49"/>
      <w:bookmarkEnd w:id="50"/>
    </w:p>
    <w:p w14:paraId="0DE09CAD" w14:textId="77777777" w:rsidR="003752E2" w:rsidRPr="003752E2" w:rsidRDefault="003752E2" w:rsidP="003752E2">
      <w:pPr>
        <w:pStyle w:val="Ln1"/>
        <w:numPr>
          <w:ilvl w:val="0"/>
          <w:numId w:val="0"/>
        </w:numPr>
        <w:ind w:left="720"/>
        <w:jc w:val="both"/>
      </w:pPr>
      <w:r w:rsidRPr="003752E2">
        <w:t>For Windows Server 2012 virtual machines, you need to perform the following steps to place the Windows Server 2012 operating system into a grace state:</w:t>
      </w:r>
    </w:p>
    <w:p w14:paraId="32D3A62F" w14:textId="552EE832" w:rsidR="000636AF" w:rsidRPr="004004B3" w:rsidRDefault="000636AF" w:rsidP="000636AF">
      <w:pPr>
        <w:pStyle w:val="Ln1"/>
        <w:numPr>
          <w:ilvl w:val="0"/>
          <w:numId w:val="31"/>
        </w:numPr>
        <w:spacing w:line="276" w:lineRule="auto"/>
      </w:pPr>
      <w:r>
        <w:rPr>
          <w:lang w:val="en-GB"/>
        </w:rPr>
        <w:t>In the virtual machine,</w:t>
      </w:r>
      <w:r>
        <w:t xml:space="preserve"> open </w:t>
      </w:r>
      <w:r>
        <w:rPr>
          <w:lang w:val="en-GB"/>
        </w:rPr>
        <w:t xml:space="preserve">the </w:t>
      </w:r>
      <w:r w:rsidRPr="004004B3">
        <w:rPr>
          <w:b/>
        </w:rPr>
        <w:t>Start</w:t>
      </w:r>
      <w:r>
        <w:t xml:space="preserve"> window</w:t>
      </w:r>
      <w:r w:rsidRPr="004004B3">
        <w:t xml:space="preserve"> </w:t>
      </w:r>
      <w:r>
        <w:t xml:space="preserve">and </w:t>
      </w:r>
      <w:r w:rsidRPr="004004B3">
        <w:t>right-click the background to display the task bar.</w:t>
      </w:r>
    </w:p>
    <w:p w14:paraId="7C9B2C04" w14:textId="77777777" w:rsidR="000636AF" w:rsidRPr="004004B3" w:rsidRDefault="000636AF" w:rsidP="000636AF">
      <w:pPr>
        <w:pStyle w:val="Ln1"/>
        <w:numPr>
          <w:ilvl w:val="0"/>
          <w:numId w:val="31"/>
        </w:numPr>
        <w:spacing w:line="276" w:lineRule="auto"/>
      </w:pPr>
      <w:r w:rsidRPr="004004B3">
        <w:t>In the task bar</w:t>
      </w:r>
      <w:r>
        <w:rPr>
          <w:lang w:val="en-GB"/>
        </w:rPr>
        <w:t>,</w:t>
      </w:r>
      <w:r w:rsidRPr="004004B3">
        <w:t xml:space="preserve"> click </w:t>
      </w:r>
      <w:r w:rsidRPr="004004B3">
        <w:rPr>
          <w:b/>
        </w:rPr>
        <w:t>All apps</w:t>
      </w:r>
      <w:r w:rsidRPr="004004B3">
        <w:t>.</w:t>
      </w:r>
    </w:p>
    <w:p w14:paraId="67F49893" w14:textId="77777777" w:rsidR="000636AF" w:rsidRPr="004004B3" w:rsidRDefault="000636AF" w:rsidP="000636AF">
      <w:pPr>
        <w:pStyle w:val="Ln1"/>
        <w:numPr>
          <w:ilvl w:val="0"/>
          <w:numId w:val="31"/>
        </w:numPr>
        <w:spacing w:line="276" w:lineRule="auto"/>
      </w:pPr>
      <w:r w:rsidRPr="004004B3">
        <w:t xml:space="preserve">In the </w:t>
      </w:r>
      <w:r w:rsidRPr="004004B3">
        <w:rPr>
          <w:b/>
        </w:rPr>
        <w:t>Start</w:t>
      </w:r>
      <w:r w:rsidRPr="004004B3">
        <w:t xml:space="preserve"> window, right-click the </w:t>
      </w:r>
      <w:r w:rsidRPr="004004B3">
        <w:rPr>
          <w:b/>
        </w:rPr>
        <w:t>Command Prompt</w:t>
      </w:r>
      <w:r w:rsidRPr="004004B3">
        <w:t xml:space="preserve"> icon.</w:t>
      </w:r>
    </w:p>
    <w:p w14:paraId="2D8E3AD0" w14:textId="77777777" w:rsidR="000636AF" w:rsidRPr="004004B3" w:rsidRDefault="000636AF" w:rsidP="000636AF">
      <w:pPr>
        <w:pStyle w:val="Ln1"/>
        <w:numPr>
          <w:ilvl w:val="0"/>
          <w:numId w:val="31"/>
        </w:numPr>
        <w:spacing w:line="276" w:lineRule="auto"/>
      </w:pPr>
      <w:r w:rsidRPr="004004B3">
        <w:t xml:space="preserve">In the task bar click </w:t>
      </w:r>
      <w:r w:rsidRPr="004004B3">
        <w:rPr>
          <w:b/>
        </w:rPr>
        <w:t xml:space="preserve">Run as </w:t>
      </w:r>
      <w:r>
        <w:rPr>
          <w:b/>
          <w:lang w:val="en-GB"/>
        </w:rPr>
        <w:t>a</w:t>
      </w:r>
      <w:r w:rsidRPr="004004B3">
        <w:rPr>
          <w:b/>
        </w:rPr>
        <w:t>dministrator</w:t>
      </w:r>
      <w:r w:rsidRPr="004004B3">
        <w:t>.</w:t>
      </w:r>
    </w:p>
    <w:p w14:paraId="4472F742" w14:textId="77777777" w:rsidR="000636AF" w:rsidRPr="00070650" w:rsidRDefault="000636AF" w:rsidP="000636AF">
      <w:pPr>
        <w:pStyle w:val="Ln1"/>
        <w:numPr>
          <w:ilvl w:val="0"/>
          <w:numId w:val="31"/>
        </w:numPr>
        <w:spacing w:line="276" w:lineRule="auto"/>
      </w:pPr>
      <w:r w:rsidRPr="00070650">
        <w:t xml:space="preserve">At the command prompt, type </w:t>
      </w:r>
      <w:r w:rsidRPr="00070650">
        <w:rPr>
          <w:b/>
          <w:bCs/>
        </w:rPr>
        <w:t>slmgr –rearm</w:t>
      </w:r>
      <w:r w:rsidRPr="00070650">
        <w:t xml:space="preserve">, and then press </w:t>
      </w:r>
      <w:r>
        <w:t>ENTER</w:t>
      </w:r>
      <w:r w:rsidRPr="00070650">
        <w:t>.</w:t>
      </w:r>
    </w:p>
    <w:p w14:paraId="5B1CEB11" w14:textId="481FFC1C" w:rsidR="003752E2" w:rsidRPr="003752E2" w:rsidRDefault="000636AF" w:rsidP="000636AF">
      <w:pPr>
        <w:pStyle w:val="Ln1"/>
        <w:numPr>
          <w:ilvl w:val="0"/>
          <w:numId w:val="31"/>
        </w:numPr>
        <w:spacing w:line="276" w:lineRule="auto"/>
      </w:pPr>
      <w:r w:rsidRPr="00070650">
        <w:t xml:space="preserve">In the </w:t>
      </w:r>
      <w:r w:rsidRPr="00070650">
        <w:rPr>
          <w:b/>
          <w:bCs/>
        </w:rPr>
        <w:t>Windows Script Host</w:t>
      </w:r>
      <w:r w:rsidRPr="00070650">
        <w:t xml:space="preserve"> dialog box, click </w:t>
      </w:r>
      <w:r w:rsidRPr="00070650">
        <w:rPr>
          <w:b/>
          <w:bCs/>
        </w:rPr>
        <w:t>OK</w:t>
      </w:r>
      <w:r>
        <w:t>.</w:t>
      </w:r>
    </w:p>
    <w:p w14:paraId="7F72DC50" w14:textId="77777777" w:rsidR="003752E2" w:rsidRPr="003752E2" w:rsidRDefault="003752E2" w:rsidP="003752E2">
      <w:pPr>
        <w:numPr>
          <w:ilvl w:val="0"/>
          <w:numId w:val="31"/>
        </w:numPr>
      </w:pPr>
      <w:r w:rsidRPr="003752E2">
        <w:t>Close the Command Prompt window.</w:t>
      </w:r>
    </w:p>
    <w:p w14:paraId="0E17A906" w14:textId="3898B39A" w:rsidR="000636AF" w:rsidRPr="003752E2" w:rsidRDefault="003752E2" w:rsidP="000636AF">
      <w:pPr>
        <w:pStyle w:val="Lb2"/>
        <w:numPr>
          <w:ilvl w:val="0"/>
          <w:numId w:val="31"/>
        </w:numPr>
      </w:pPr>
      <w:r w:rsidRPr="003752E2">
        <w:t xml:space="preserve">Restart the computer as prompted. After the computer restarts, log on as the </w:t>
      </w:r>
      <w:r w:rsidRPr="003752E2">
        <w:rPr>
          <w:b/>
        </w:rPr>
        <w:t>Administrator</w:t>
      </w:r>
      <w:r w:rsidRPr="003752E2">
        <w:t xml:space="preserve"> account with the password </w:t>
      </w:r>
      <w:r w:rsidRPr="003752E2">
        <w:rPr>
          <w:b/>
        </w:rPr>
        <w:t>Pa$$w0rd</w:t>
      </w:r>
      <w:r w:rsidRPr="003752E2">
        <w:t>.</w:t>
      </w:r>
    </w:p>
    <w:p w14:paraId="1FF2C81B" w14:textId="77777777" w:rsidR="003752E2" w:rsidRDefault="003752E2" w:rsidP="00E41F38"/>
    <w:p w14:paraId="1957676E" w14:textId="77777777" w:rsidR="00E41F38" w:rsidRPr="009D50E3" w:rsidRDefault="00E41F38" w:rsidP="00E41F38"/>
    <w:p w14:paraId="1957676F" w14:textId="77777777" w:rsidR="00E41F38" w:rsidRPr="009D50E3" w:rsidRDefault="00E41F38" w:rsidP="00E41F38"/>
    <w:p w14:paraId="19576770" w14:textId="77777777" w:rsidR="0060283C" w:rsidRPr="009D50E3" w:rsidRDefault="0060283C" w:rsidP="009D50E3">
      <w:bookmarkStart w:id="51" w:name="course_number_2"/>
      <w:bookmarkStart w:id="52" w:name="release_date_2"/>
      <w:bookmarkStart w:id="53" w:name="_Introduction"/>
      <w:bookmarkStart w:id="54" w:name="Courseware_IP"/>
      <w:bookmarkEnd w:id="51"/>
      <w:bookmarkEnd w:id="52"/>
      <w:bookmarkEnd w:id="53"/>
      <w:bookmarkEnd w:id="54"/>
    </w:p>
    <w:sectPr w:rsidR="0060283C" w:rsidRPr="009D50E3" w:rsidSect="00F46C1A">
      <w:headerReference w:type="even" r:id="rId24"/>
      <w:headerReference w:type="default" r:id="rId25"/>
      <w:footerReference w:type="even" r:id="rId26"/>
      <w:footerReference w:type="default" r:id="rId27"/>
      <w:footerReference w:type="first" r:id="rId28"/>
      <w:type w:val="oddPage"/>
      <w:pgSz w:w="12240" w:h="15840" w:code="1"/>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Author" w:initials="A">
    <w:p w14:paraId="59D093CA" w14:textId="370FB6F7" w:rsidR="008B3AFF" w:rsidRDefault="008B3AFF">
      <w:pPr>
        <w:pStyle w:val="CommentText"/>
      </w:pPr>
      <w:r>
        <w:rPr>
          <w:rStyle w:val="CommentReference"/>
        </w:rPr>
        <w:annotationRef/>
      </w:r>
      <w:r>
        <w:t>Change url to point to our github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093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E203C" w14:textId="77777777" w:rsidR="005B26A3" w:rsidRDefault="005B26A3">
      <w:r>
        <w:separator/>
      </w:r>
    </w:p>
    <w:p w14:paraId="77778F89" w14:textId="77777777" w:rsidR="005B26A3" w:rsidRDefault="005B26A3"/>
  </w:endnote>
  <w:endnote w:type="continuationSeparator" w:id="0">
    <w:p w14:paraId="314FC60D" w14:textId="77777777" w:rsidR="005B26A3" w:rsidRDefault="005B26A3">
      <w:r>
        <w:continuationSeparator/>
      </w:r>
    </w:p>
    <w:p w14:paraId="5C6DBA56" w14:textId="77777777" w:rsidR="005B26A3" w:rsidRDefault="005B2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7678D" w14:textId="77777777" w:rsidR="008141D7" w:rsidRPr="007B110E" w:rsidRDefault="008141D7" w:rsidP="00137CED">
    <w:pPr>
      <w:pStyle w:val="Footer"/>
    </w:pPr>
    <w:r>
      <w:rPr>
        <w:noProof/>
        <w:lang w:eastAsia="en-US" w:bidi="he-IL"/>
      </w:rPr>
      <w:drawing>
        <wp:anchor distT="0" distB="0" distL="114300" distR="114300" simplePos="0" relativeHeight="251658240" behindDoc="0" locked="0" layoutInCell="1" allowOverlap="1" wp14:anchorId="19576790" wp14:editId="19576791">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7678E" w14:textId="77777777" w:rsidR="008141D7" w:rsidRPr="007B110E" w:rsidRDefault="008141D7" w:rsidP="00137CED">
    <w:pPr>
      <w:pStyle w:val="Footer"/>
    </w:pPr>
    <w:r>
      <w:rPr>
        <w:noProof/>
        <w:lang w:eastAsia="en-US" w:bidi="he-IL"/>
      </w:rPr>
      <w:drawing>
        <wp:anchor distT="0" distB="0" distL="114300" distR="114300" simplePos="0" relativeHeight="251657216" behindDoc="0" locked="0" layoutInCell="1" allowOverlap="1" wp14:anchorId="19576792" wp14:editId="19576793">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7678F" w14:textId="77777777" w:rsidR="008141D7" w:rsidRPr="007B110E" w:rsidRDefault="008141D7" w:rsidP="00137C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48457" w14:textId="77777777" w:rsidR="005B26A3" w:rsidRDefault="005B26A3">
      <w:r>
        <w:separator/>
      </w:r>
    </w:p>
    <w:p w14:paraId="3AE6035A" w14:textId="77777777" w:rsidR="005B26A3" w:rsidRDefault="005B26A3"/>
  </w:footnote>
  <w:footnote w:type="continuationSeparator" w:id="0">
    <w:p w14:paraId="2999232F" w14:textId="77777777" w:rsidR="005B26A3" w:rsidRDefault="005B26A3">
      <w:r>
        <w:continuationSeparator/>
      </w:r>
    </w:p>
    <w:p w14:paraId="72E78189" w14:textId="77777777" w:rsidR="005B26A3" w:rsidRDefault="005B26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7678B" w14:textId="77777777" w:rsidR="008141D7" w:rsidRDefault="008141D7">
    <w:pPr>
      <w:pStyle w:val="Header"/>
    </w:pPr>
    <w:r>
      <w:fldChar w:fldCharType="begin"/>
    </w:r>
    <w:r>
      <w:instrText>PAGE</w:instrText>
    </w:r>
    <w:r>
      <w:fldChar w:fldCharType="separate"/>
    </w:r>
    <w:r w:rsidR="008B3AFF">
      <w:t>14</w:t>
    </w:r>
    <w:r>
      <w:fldChar w:fldCharType="end"/>
    </w:r>
    <w:r w:rsidRPr="00836609">
      <w:t xml:space="preserve"> </w:t>
    </w:r>
    <w:r>
      <w:t xml:space="preserve">       </w:t>
    </w:r>
    <w:r w:rsidRPr="00836609">
      <w:t xml:space="preserve"> </w:t>
    </w:r>
    <w:r>
      <w:t xml:space="preserve">    </w:t>
    </w:r>
    <w:r>
      <w:fldChar w:fldCharType="begin"/>
    </w:r>
    <w:r>
      <w:instrText xml:space="preserve"> STYLEREF  "Document Title" </w:instrText>
    </w:r>
    <w:r>
      <w:fldChar w:fldCharType="separate"/>
    </w:r>
    <w:r w:rsidR="008B3AFF">
      <w:t>20487B: Developing Windows Azure™ and Web Services</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7678C" w14:textId="77777777" w:rsidR="008141D7" w:rsidRDefault="008141D7">
    <w:pPr>
      <w:pStyle w:val="Header"/>
    </w:pPr>
    <w:r>
      <w:tab/>
    </w:r>
    <w:r>
      <w:fldChar w:fldCharType="begin"/>
    </w:r>
    <w:r>
      <w:instrText xml:space="preserve"> STYLEREF  "Document Title" </w:instrText>
    </w:r>
    <w:r>
      <w:fldChar w:fldCharType="separate"/>
    </w:r>
    <w:r w:rsidR="008B3AFF">
      <w:t>20487B: Developing Windows Azure™ and Web Services</w:t>
    </w:r>
    <w:r>
      <w:fldChar w:fldCharType="end"/>
    </w:r>
    <w:r>
      <w:tab/>
    </w:r>
    <w:r>
      <w:fldChar w:fldCharType="begin"/>
    </w:r>
    <w:r>
      <w:instrText>PAGE</w:instrText>
    </w:r>
    <w:r>
      <w:fldChar w:fldCharType="separate"/>
    </w:r>
    <w:r w:rsidR="008B3AFF">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03"/>
    <w:multiLevelType w:val="hybridMultilevel"/>
    <w:tmpl w:val="924C09EA"/>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5F7BD2"/>
    <w:multiLevelType w:val="hybridMultilevel"/>
    <w:tmpl w:val="1FDC8854"/>
    <w:lvl w:ilvl="0" w:tplc="8490EA10">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251D4"/>
    <w:multiLevelType w:val="hybridMultilevel"/>
    <w:tmpl w:val="D6925A6C"/>
    <w:lvl w:ilvl="0" w:tplc="8490EA10">
      <w:numFmt w:val="bullet"/>
      <w:lvlText w:val="•"/>
      <w:lvlJc w:val="left"/>
      <w:pPr>
        <w:ind w:left="1800" w:hanging="360"/>
      </w:pPr>
      <w:rPr>
        <w:rFonts w:ascii="Arial" w:eastAsia="MS Mincho"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C7EB0"/>
    <w:multiLevelType w:val="hybridMultilevel"/>
    <w:tmpl w:val="EA3A5B82"/>
    <w:lvl w:ilvl="0" w:tplc="04090001">
      <w:start w:val="1"/>
      <w:numFmt w:val="bullet"/>
      <w:lvlText w:val=""/>
      <w:lvlJc w:val="left"/>
      <w:pPr>
        <w:tabs>
          <w:tab w:val="num" w:pos="1440"/>
        </w:tabs>
        <w:ind w:left="1440" w:hanging="360"/>
      </w:pPr>
      <w:rPr>
        <w:rFonts w:ascii="Symbol" w:hAnsi="Symbol" w:hint="default"/>
        <w:b w:val="0"/>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3069765A"/>
    <w:multiLevelType w:val="hybridMultilevel"/>
    <w:tmpl w:val="5AE43234"/>
    <w:lvl w:ilvl="0" w:tplc="5C8495FC">
      <w:start w:val="1"/>
      <w:numFmt w:val="bullet"/>
      <w:pStyle w:val="Lb1"/>
      <w:lvlText w:val=""/>
      <w:lvlJc w:val="left"/>
      <w:pPr>
        <w:tabs>
          <w:tab w:val="num" w:pos="1080"/>
        </w:tabs>
        <w:ind w:left="1080" w:hanging="360"/>
      </w:pPr>
      <w:rPr>
        <w:rFonts w:ascii="Symbol" w:hAnsi="Symbol" w:hint="default"/>
      </w:rPr>
    </w:lvl>
    <w:lvl w:ilvl="1" w:tplc="52F6264C" w:tentative="1">
      <w:start w:val="1"/>
      <w:numFmt w:val="bullet"/>
      <w:lvlText w:val="o"/>
      <w:lvlJc w:val="left"/>
      <w:pPr>
        <w:tabs>
          <w:tab w:val="num" w:pos="1800"/>
        </w:tabs>
        <w:ind w:left="1800" w:hanging="360"/>
      </w:pPr>
      <w:rPr>
        <w:rFonts w:ascii="Courier New" w:hAnsi="Courier New" w:cs="Courier New" w:hint="default"/>
      </w:rPr>
    </w:lvl>
    <w:lvl w:ilvl="2" w:tplc="B472EB9A" w:tentative="1">
      <w:start w:val="1"/>
      <w:numFmt w:val="bullet"/>
      <w:lvlText w:val=""/>
      <w:lvlJc w:val="left"/>
      <w:pPr>
        <w:tabs>
          <w:tab w:val="num" w:pos="2520"/>
        </w:tabs>
        <w:ind w:left="2520" w:hanging="360"/>
      </w:pPr>
      <w:rPr>
        <w:rFonts w:ascii="Wingdings" w:hAnsi="Wingdings" w:hint="default"/>
      </w:rPr>
    </w:lvl>
    <w:lvl w:ilvl="3" w:tplc="0BA4D368" w:tentative="1">
      <w:start w:val="1"/>
      <w:numFmt w:val="bullet"/>
      <w:lvlText w:val=""/>
      <w:lvlJc w:val="left"/>
      <w:pPr>
        <w:tabs>
          <w:tab w:val="num" w:pos="3240"/>
        </w:tabs>
        <w:ind w:left="3240" w:hanging="360"/>
      </w:pPr>
      <w:rPr>
        <w:rFonts w:ascii="Symbol" w:hAnsi="Symbol" w:hint="default"/>
      </w:rPr>
    </w:lvl>
    <w:lvl w:ilvl="4" w:tplc="FDCC3358" w:tentative="1">
      <w:start w:val="1"/>
      <w:numFmt w:val="bullet"/>
      <w:lvlText w:val="o"/>
      <w:lvlJc w:val="left"/>
      <w:pPr>
        <w:tabs>
          <w:tab w:val="num" w:pos="3960"/>
        </w:tabs>
        <w:ind w:left="3960" w:hanging="360"/>
      </w:pPr>
      <w:rPr>
        <w:rFonts w:ascii="Courier New" w:hAnsi="Courier New" w:cs="Courier New" w:hint="default"/>
      </w:rPr>
    </w:lvl>
    <w:lvl w:ilvl="5" w:tplc="0AD04046" w:tentative="1">
      <w:start w:val="1"/>
      <w:numFmt w:val="bullet"/>
      <w:lvlText w:val=""/>
      <w:lvlJc w:val="left"/>
      <w:pPr>
        <w:tabs>
          <w:tab w:val="num" w:pos="4680"/>
        </w:tabs>
        <w:ind w:left="4680" w:hanging="360"/>
      </w:pPr>
      <w:rPr>
        <w:rFonts w:ascii="Wingdings" w:hAnsi="Wingdings" w:hint="default"/>
      </w:rPr>
    </w:lvl>
    <w:lvl w:ilvl="6" w:tplc="24428400" w:tentative="1">
      <w:start w:val="1"/>
      <w:numFmt w:val="bullet"/>
      <w:lvlText w:val=""/>
      <w:lvlJc w:val="left"/>
      <w:pPr>
        <w:tabs>
          <w:tab w:val="num" w:pos="5400"/>
        </w:tabs>
        <w:ind w:left="5400" w:hanging="360"/>
      </w:pPr>
      <w:rPr>
        <w:rFonts w:ascii="Symbol" w:hAnsi="Symbol" w:hint="default"/>
      </w:rPr>
    </w:lvl>
    <w:lvl w:ilvl="7" w:tplc="5BC03AC2" w:tentative="1">
      <w:start w:val="1"/>
      <w:numFmt w:val="bullet"/>
      <w:lvlText w:val="o"/>
      <w:lvlJc w:val="left"/>
      <w:pPr>
        <w:tabs>
          <w:tab w:val="num" w:pos="6120"/>
        </w:tabs>
        <w:ind w:left="6120" w:hanging="360"/>
      </w:pPr>
      <w:rPr>
        <w:rFonts w:ascii="Courier New" w:hAnsi="Courier New" w:cs="Courier New" w:hint="default"/>
      </w:rPr>
    </w:lvl>
    <w:lvl w:ilvl="8" w:tplc="8772B0AC"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5193903"/>
    <w:multiLevelType w:val="hybridMultilevel"/>
    <w:tmpl w:val="F4BA2BFC"/>
    <w:lvl w:ilvl="0" w:tplc="0409000F">
      <w:start w:val="1"/>
      <w:numFmt w:val="decimal"/>
      <w:lvlText w:val="%1."/>
      <w:lvlJc w:val="left"/>
      <w:pPr>
        <w:tabs>
          <w:tab w:val="num" w:pos="1080"/>
        </w:tabs>
        <w:ind w:left="1080" w:hanging="360"/>
      </w:pPr>
      <w:rPr>
        <w:rFonts w:hint="default"/>
      </w:rPr>
    </w:lvl>
    <w:lvl w:ilvl="1" w:tplc="04090003">
      <w:start w:val="1"/>
      <w:numFmt w:val="bullet"/>
      <w:lvlText w:val=""/>
      <w:lvlJc w:val="left"/>
      <w:pPr>
        <w:tabs>
          <w:tab w:val="num" w:pos="2160"/>
        </w:tabs>
        <w:ind w:left="2160" w:hanging="360"/>
      </w:pPr>
      <w:rPr>
        <w:rFonts w:ascii="Wingdings 3" w:hAnsi="Wingdings 3"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E2747D"/>
    <w:multiLevelType w:val="hybridMultilevel"/>
    <w:tmpl w:val="55A89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AA7A64"/>
    <w:multiLevelType w:val="hybridMultilevel"/>
    <w:tmpl w:val="29DC6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09C49FD"/>
    <w:multiLevelType w:val="hybridMultilevel"/>
    <w:tmpl w:val="3C0CFDF6"/>
    <w:lvl w:ilvl="0" w:tplc="FF6097D0">
      <w:start w:val="1"/>
      <w:numFmt w:val="decimal"/>
      <w:lvlText w:val="%1."/>
      <w:lvlJc w:val="left"/>
      <w:pPr>
        <w:tabs>
          <w:tab w:val="num" w:pos="1440"/>
        </w:tabs>
        <w:ind w:left="1440" w:hanging="360"/>
      </w:pPr>
      <w:rPr>
        <w:rFonts w:hint="default"/>
        <w:b w:val="0"/>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50D04"/>
    <w:multiLevelType w:val="hybridMultilevel"/>
    <w:tmpl w:val="83F60E02"/>
    <w:lvl w:ilvl="0" w:tplc="DB1082EA">
      <w:start w:val="1"/>
      <w:numFmt w:val="lowerRoman"/>
      <w:pStyle w:val="Ln3"/>
      <w:lvlText w:val="%1."/>
      <w:lvlJc w:val="left"/>
      <w:pPr>
        <w:tabs>
          <w:tab w:val="num" w:pos="1800"/>
        </w:tabs>
        <w:ind w:left="1800" w:hanging="360"/>
      </w:pPr>
      <w:rPr>
        <w:rFonts w:hint="default"/>
      </w:rPr>
    </w:lvl>
    <w:lvl w:ilvl="1" w:tplc="D92E77A6" w:tentative="1">
      <w:start w:val="1"/>
      <w:numFmt w:val="lowerLetter"/>
      <w:lvlText w:val="%2."/>
      <w:lvlJc w:val="left"/>
      <w:pPr>
        <w:tabs>
          <w:tab w:val="num" w:pos="3240"/>
        </w:tabs>
        <w:ind w:left="3240" w:hanging="360"/>
      </w:pPr>
    </w:lvl>
    <w:lvl w:ilvl="2" w:tplc="842E7F34" w:tentative="1">
      <w:start w:val="1"/>
      <w:numFmt w:val="lowerRoman"/>
      <w:lvlText w:val="%3."/>
      <w:lvlJc w:val="right"/>
      <w:pPr>
        <w:tabs>
          <w:tab w:val="num" w:pos="3960"/>
        </w:tabs>
        <w:ind w:left="3960" w:hanging="180"/>
      </w:pPr>
    </w:lvl>
    <w:lvl w:ilvl="3" w:tplc="648234BA" w:tentative="1">
      <w:start w:val="1"/>
      <w:numFmt w:val="decimal"/>
      <w:lvlText w:val="%4."/>
      <w:lvlJc w:val="left"/>
      <w:pPr>
        <w:tabs>
          <w:tab w:val="num" w:pos="4680"/>
        </w:tabs>
        <w:ind w:left="4680" w:hanging="360"/>
      </w:pPr>
    </w:lvl>
    <w:lvl w:ilvl="4" w:tplc="487AD490" w:tentative="1">
      <w:start w:val="1"/>
      <w:numFmt w:val="lowerLetter"/>
      <w:lvlText w:val="%5."/>
      <w:lvlJc w:val="left"/>
      <w:pPr>
        <w:tabs>
          <w:tab w:val="num" w:pos="5400"/>
        </w:tabs>
        <w:ind w:left="5400" w:hanging="360"/>
      </w:pPr>
    </w:lvl>
    <w:lvl w:ilvl="5" w:tplc="1812BBAE" w:tentative="1">
      <w:start w:val="1"/>
      <w:numFmt w:val="lowerRoman"/>
      <w:lvlText w:val="%6."/>
      <w:lvlJc w:val="right"/>
      <w:pPr>
        <w:tabs>
          <w:tab w:val="num" w:pos="6120"/>
        </w:tabs>
        <w:ind w:left="6120" w:hanging="180"/>
      </w:pPr>
    </w:lvl>
    <w:lvl w:ilvl="6" w:tplc="B0CE59E6" w:tentative="1">
      <w:start w:val="1"/>
      <w:numFmt w:val="decimal"/>
      <w:lvlText w:val="%7."/>
      <w:lvlJc w:val="left"/>
      <w:pPr>
        <w:tabs>
          <w:tab w:val="num" w:pos="6840"/>
        </w:tabs>
        <w:ind w:left="6840" w:hanging="360"/>
      </w:pPr>
    </w:lvl>
    <w:lvl w:ilvl="7" w:tplc="36804588" w:tentative="1">
      <w:start w:val="1"/>
      <w:numFmt w:val="lowerLetter"/>
      <w:lvlText w:val="%8."/>
      <w:lvlJc w:val="left"/>
      <w:pPr>
        <w:tabs>
          <w:tab w:val="num" w:pos="7560"/>
        </w:tabs>
        <w:ind w:left="7560" w:hanging="360"/>
      </w:pPr>
    </w:lvl>
    <w:lvl w:ilvl="8" w:tplc="00E818DE" w:tentative="1">
      <w:start w:val="1"/>
      <w:numFmt w:val="lowerRoman"/>
      <w:lvlText w:val="%9."/>
      <w:lvlJc w:val="right"/>
      <w:pPr>
        <w:tabs>
          <w:tab w:val="num" w:pos="8280"/>
        </w:tabs>
        <w:ind w:left="8280" w:hanging="180"/>
      </w:pPr>
    </w:lvl>
  </w:abstractNum>
  <w:abstractNum w:abstractNumId="15" w15:restartNumberingAfterBreak="0">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6" w15:restartNumberingAfterBreak="0">
    <w:nsid w:val="635A3BF4"/>
    <w:multiLevelType w:val="hybridMultilevel"/>
    <w:tmpl w:val="6DD4E2B0"/>
    <w:lvl w:ilvl="0" w:tplc="8490EA10">
      <w:numFmt w:val="bullet"/>
      <w:lvlText w:val="•"/>
      <w:lvlJc w:val="left"/>
      <w:pPr>
        <w:ind w:left="2160" w:hanging="360"/>
      </w:pPr>
      <w:rPr>
        <w:rFonts w:ascii="Arial" w:eastAsia="MS Mincho"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2978C5"/>
    <w:multiLevelType w:val="hybridMultilevel"/>
    <w:tmpl w:val="C382EC14"/>
    <w:lvl w:ilvl="0" w:tplc="8490EA10">
      <w:numFmt w:val="bullet"/>
      <w:lvlText w:val="•"/>
      <w:lvlJc w:val="left"/>
      <w:pPr>
        <w:tabs>
          <w:tab w:val="num" w:pos="1800"/>
        </w:tabs>
        <w:ind w:left="1800" w:hanging="360"/>
      </w:pPr>
      <w:rPr>
        <w:rFonts w:ascii="Arial" w:eastAsia="MS Mincho" w:hAnsi="Arial" w:cs="Arial" w:hint="default"/>
        <w:b w:val="0"/>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DE0691"/>
    <w:multiLevelType w:val="hybridMultilevel"/>
    <w:tmpl w:val="E0A26B1C"/>
    <w:lvl w:ilvl="0" w:tplc="4CDA9708">
      <w:start w:val="1"/>
      <w:numFmt w:val="bullet"/>
      <w:lvlText w:val=""/>
      <w:lvlJc w:val="left"/>
      <w:pPr>
        <w:tabs>
          <w:tab w:val="num" w:pos="1080"/>
        </w:tabs>
        <w:ind w:left="1080" w:hanging="360"/>
      </w:pPr>
      <w:rPr>
        <w:rFonts w:ascii="Symbol" w:hAnsi="Symbol" w:hint="default"/>
      </w:rPr>
    </w:lvl>
    <w:lvl w:ilvl="1" w:tplc="B2ACE578">
      <w:start w:val="1"/>
      <w:numFmt w:val="bullet"/>
      <w:pStyle w:val="Procedureheading"/>
      <w:lvlText w:val=""/>
      <w:lvlJc w:val="left"/>
      <w:pPr>
        <w:tabs>
          <w:tab w:val="num" w:pos="2160"/>
        </w:tabs>
        <w:ind w:left="2160" w:hanging="360"/>
      </w:pPr>
      <w:rPr>
        <w:rFonts w:ascii="Wingdings 3" w:hAnsi="Wingdings 3" w:hint="default"/>
        <w:sz w:val="32"/>
        <w:szCs w:val="32"/>
      </w:rPr>
    </w:lvl>
    <w:lvl w:ilvl="2" w:tplc="E6FE1F34" w:tentative="1">
      <w:start w:val="1"/>
      <w:numFmt w:val="bullet"/>
      <w:lvlText w:val=""/>
      <w:lvlJc w:val="left"/>
      <w:pPr>
        <w:tabs>
          <w:tab w:val="num" w:pos="2880"/>
        </w:tabs>
        <w:ind w:left="2880" w:hanging="360"/>
      </w:pPr>
      <w:rPr>
        <w:rFonts w:ascii="Wingdings" w:hAnsi="Wingdings" w:hint="default"/>
      </w:rPr>
    </w:lvl>
    <w:lvl w:ilvl="3" w:tplc="8AF67D14" w:tentative="1">
      <w:start w:val="1"/>
      <w:numFmt w:val="bullet"/>
      <w:lvlText w:val=""/>
      <w:lvlJc w:val="left"/>
      <w:pPr>
        <w:tabs>
          <w:tab w:val="num" w:pos="3600"/>
        </w:tabs>
        <w:ind w:left="3600" w:hanging="360"/>
      </w:pPr>
      <w:rPr>
        <w:rFonts w:ascii="Symbol" w:hAnsi="Symbol" w:hint="default"/>
      </w:rPr>
    </w:lvl>
    <w:lvl w:ilvl="4" w:tplc="EFB6E3A6" w:tentative="1">
      <w:start w:val="1"/>
      <w:numFmt w:val="bullet"/>
      <w:lvlText w:val="o"/>
      <w:lvlJc w:val="left"/>
      <w:pPr>
        <w:tabs>
          <w:tab w:val="num" w:pos="4320"/>
        </w:tabs>
        <w:ind w:left="4320" w:hanging="360"/>
      </w:pPr>
      <w:rPr>
        <w:rFonts w:ascii="Courier New" w:hAnsi="Courier New" w:cs="Courier New" w:hint="default"/>
      </w:rPr>
    </w:lvl>
    <w:lvl w:ilvl="5" w:tplc="D71841AC" w:tentative="1">
      <w:start w:val="1"/>
      <w:numFmt w:val="bullet"/>
      <w:lvlText w:val=""/>
      <w:lvlJc w:val="left"/>
      <w:pPr>
        <w:tabs>
          <w:tab w:val="num" w:pos="5040"/>
        </w:tabs>
        <w:ind w:left="5040" w:hanging="360"/>
      </w:pPr>
      <w:rPr>
        <w:rFonts w:ascii="Wingdings" w:hAnsi="Wingdings" w:hint="default"/>
      </w:rPr>
    </w:lvl>
    <w:lvl w:ilvl="6" w:tplc="C3B44792" w:tentative="1">
      <w:start w:val="1"/>
      <w:numFmt w:val="bullet"/>
      <w:lvlText w:val=""/>
      <w:lvlJc w:val="left"/>
      <w:pPr>
        <w:tabs>
          <w:tab w:val="num" w:pos="5760"/>
        </w:tabs>
        <w:ind w:left="5760" w:hanging="360"/>
      </w:pPr>
      <w:rPr>
        <w:rFonts w:ascii="Symbol" w:hAnsi="Symbol" w:hint="default"/>
      </w:rPr>
    </w:lvl>
    <w:lvl w:ilvl="7" w:tplc="20222C00" w:tentative="1">
      <w:start w:val="1"/>
      <w:numFmt w:val="bullet"/>
      <w:lvlText w:val="o"/>
      <w:lvlJc w:val="left"/>
      <w:pPr>
        <w:tabs>
          <w:tab w:val="num" w:pos="6480"/>
        </w:tabs>
        <w:ind w:left="6480" w:hanging="360"/>
      </w:pPr>
      <w:rPr>
        <w:rFonts w:ascii="Courier New" w:hAnsi="Courier New" w:cs="Courier New" w:hint="default"/>
      </w:rPr>
    </w:lvl>
    <w:lvl w:ilvl="8" w:tplc="6838A5E6"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F9A23E6"/>
    <w:multiLevelType w:val="hybridMultilevel"/>
    <w:tmpl w:val="C11CDED0"/>
    <w:lvl w:ilvl="0" w:tplc="8490EA10">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9"/>
  </w:num>
  <w:num w:numId="4">
    <w:abstractNumId w:val="4"/>
  </w:num>
  <w:num w:numId="5">
    <w:abstractNumId w:val="12"/>
  </w:num>
  <w:num w:numId="6">
    <w:abstractNumId w:val="6"/>
  </w:num>
  <w:num w:numId="7">
    <w:abstractNumId w:val="0"/>
  </w:num>
  <w:num w:numId="8">
    <w:abstractNumId w:val="14"/>
  </w:num>
  <w:num w:numId="9">
    <w:abstractNumId w:val="5"/>
  </w:num>
  <w:num w:numId="10">
    <w:abstractNumId w:val="10"/>
  </w:num>
  <w:num w:numId="11">
    <w:abstractNumId w:val="17"/>
  </w:num>
  <w:num w:numId="12">
    <w:abstractNumId w:val="21"/>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num>
  <w:num w:numId="23">
    <w:abstractNumId w:val="0"/>
    <w:lvlOverride w:ilvl="0">
      <w:startOverride w:val="1"/>
    </w:lvlOverride>
  </w:num>
  <w:num w:numId="24">
    <w:abstractNumId w:val="0"/>
    <w:lvlOverride w:ilvl="0">
      <w:startOverride w:val="1"/>
    </w:lvlOverride>
  </w:num>
  <w:num w:numId="25">
    <w:abstractNumId w:val="9"/>
  </w:num>
  <w:num w:numId="26">
    <w:abstractNumId w:val="0"/>
    <w:lvlOverride w:ilvl="0">
      <w:startOverride w:val="1"/>
    </w:lvlOverride>
  </w:num>
  <w:num w:numId="27">
    <w:abstractNumId w:val="0"/>
  </w:num>
  <w:num w:numId="28">
    <w:abstractNumId w:val="0"/>
    <w:lvlOverride w:ilvl="0">
      <w:startOverride w:val="1"/>
    </w:lvlOverride>
  </w:num>
  <w:num w:numId="29">
    <w:abstractNumId w:val="1"/>
  </w:num>
  <w:num w:numId="30">
    <w:abstractNumId w:val="13"/>
  </w:num>
  <w:num w:numId="31">
    <w:abstractNumId w:val="7"/>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3"/>
  </w:num>
  <w:num w:numId="36">
    <w:abstractNumId w:val="2"/>
  </w:num>
  <w:num w:numId="37">
    <w:abstractNumId w:val="18"/>
  </w:num>
  <w:num w:numId="38">
    <w:abstractNumId w:val="20"/>
  </w:num>
  <w:num w:numId="39">
    <w:abstractNumId w:val="16"/>
  </w:num>
  <w:num w:numId="40">
    <w:abstractNumId w:val="8"/>
  </w:num>
  <w:num w:numId="41">
    <w:abstractNumId w:val="0"/>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efaultTabStop w:val="720"/>
  <w:hyphenationZone w:val="425"/>
  <w:evenAndOddHeaders/>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89"/>
    <w:rsid w:val="00000AC9"/>
    <w:rsid w:val="00002B6E"/>
    <w:rsid w:val="0000532D"/>
    <w:rsid w:val="00006983"/>
    <w:rsid w:val="0001040E"/>
    <w:rsid w:val="0001046F"/>
    <w:rsid w:val="000115FE"/>
    <w:rsid w:val="0001234F"/>
    <w:rsid w:val="000126D5"/>
    <w:rsid w:val="0001562A"/>
    <w:rsid w:val="00020718"/>
    <w:rsid w:val="000235CB"/>
    <w:rsid w:val="00025C16"/>
    <w:rsid w:val="00026A40"/>
    <w:rsid w:val="00027802"/>
    <w:rsid w:val="000306E3"/>
    <w:rsid w:val="00030A4E"/>
    <w:rsid w:val="000326B0"/>
    <w:rsid w:val="00032AC3"/>
    <w:rsid w:val="0003566D"/>
    <w:rsid w:val="00035C1D"/>
    <w:rsid w:val="00036E9D"/>
    <w:rsid w:val="00046950"/>
    <w:rsid w:val="00046D40"/>
    <w:rsid w:val="000632EB"/>
    <w:rsid w:val="000636AF"/>
    <w:rsid w:val="000658E8"/>
    <w:rsid w:val="0006634F"/>
    <w:rsid w:val="00080168"/>
    <w:rsid w:val="00082203"/>
    <w:rsid w:val="000822B9"/>
    <w:rsid w:val="00083E23"/>
    <w:rsid w:val="00090C75"/>
    <w:rsid w:val="00091104"/>
    <w:rsid w:val="000916E2"/>
    <w:rsid w:val="00091A19"/>
    <w:rsid w:val="00096CB3"/>
    <w:rsid w:val="000A1FA5"/>
    <w:rsid w:val="000A588C"/>
    <w:rsid w:val="000A697A"/>
    <w:rsid w:val="000B24A1"/>
    <w:rsid w:val="000B2674"/>
    <w:rsid w:val="000B29C5"/>
    <w:rsid w:val="000C0638"/>
    <w:rsid w:val="000D4AD7"/>
    <w:rsid w:val="000D5706"/>
    <w:rsid w:val="000D5880"/>
    <w:rsid w:val="000E13A2"/>
    <w:rsid w:val="000E730E"/>
    <w:rsid w:val="000F3529"/>
    <w:rsid w:val="000F48EC"/>
    <w:rsid w:val="00102B51"/>
    <w:rsid w:val="00104ED3"/>
    <w:rsid w:val="00105681"/>
    <w:rsid w:val="001058B4"/>
    <w:rsid w:val="00106592"/>
    <w:rsid w:val="00106DDB"/>
    <w:rsid w:val="00117894"/>
    <w:rsid w:val="00121543"/>
    <w:rsid w:val="001267CB"/>
    <w:rsid w:val="0013056D"/>
    <w:rsid w:val="00131F5A"/>
    <w:rsid w:val="00132828"/>
    <w:rsid w:val="00133F9A"/>
    <w:rsid w:val="00136AEE"/>
    <w:rsid w:val="00137215"/>
    <w:rsid w:val="00137CED"/>
    <w:rsid w:val="001429D7"/>
    <w:rsid w:val="0014374E"/>
    <w:rsid w:val="00143833"/>
    <w:rsid w:val="0014553B"/>
    <w:rsid w:val="0014562F"/>
    <w:rsid w:val="001464CF"/>
    <w:rsid w:val="00154FFF"/>
    <w:rsid w:val="001617B7"/>
    <w:rsid w:val="0016664A"/>
    <w:rsid w:val="00166F6F"/>
    <w:rsid w:val="00172263"/>
    <w:rsid w:val="00172617"/>
    <w:rsid w:val="0017360E"/>
    <w:rsid w:val="00173920"/>
    <w:rsid w:val="00176325"/>
    <w:rsid w:val="00177E7D"/>
    <w:rsid w:val="00180AF0"/>
    <w:rsid w:val="00181343"/>
    <w:rsid w:val="001869B9"/>
    <w:rsid w:val="00191BF9"/>
    <w:rsid w:val="00192863"/>
    <w:rsid w:val="00193131"/>
    <w:rsid w:val="001A37AD"/>
    <w:rsid w:val="001B1EB6"/>
    <w:rsid w:val="001B4286"/>
    <w:rsid w:val="001B5C98"/>
    <w:rsid w:val="001C511D"/>
    <w:rsid w:val="001C5EA2"/>
    <w:rsid w:val="001C722D"/>
    <w:rsid w:val="001D1E95"/>
    <w:rsid w:val="001D2F06"/>
    <w:rsid w:val="001D4552"/>
    <w:rsid w:val="001D66DE"/>
    <w:rsid w:val="001E35E4"/>
    <w:rsid w:val="001E638B"/>
    <w:rsid w:val="001F34B1"/>
    <w:rsid w:val="001F6B6F"/>
    <w:rsid w:val="001F7929"/>
    <w:rsid w:val="00203842"/>
    <w:rsid w:val="002038F2"/>
    <w:rsid w:val="00203F60"/>
    <w:rsid w:val="002071BE"/>
    <w:rsid w:val="00210428"/>
    <w:rsid w:val="00213554"/>
    <w:rsid w:val="00213932"/>
    <w:rsid w:val="00213AD8"/>
    <w:rsid w:val="0021425B"/>
    <w:rsid w:val="00214752"/>
    <w:rsid w:val="0021543E"/>
    <w:rsid w:val="00217362"/>
    <w:rsid w:val="002213CE"/>
    <w:rsid w:val="00221D26"/>
    <w:rsid w:val="00225D46"/>
    <w:rsid w:val="0022635D"/>
    <w:rsid w:val="00226D71"/>
    <w:rsid w:val="002278E8"/>
    <w:rsid w:val="00230DE8"/>
    <w:rsid w:val="00231BF8"/>
    <w:rsid w:val="00231FFB"/>
    <w:rsid w:val="0023202F"/>
    <w:rsid w:val="002332F9"/>
    <w:rsid w:val="00233B0C"/>
    <w:rsid w:val="00234BBE"/>
    <w:rsid w:val="00235871"/>
    <w:rsid w:val="00245125"/>
    <w:rsid w:val="00246963"/>
    <w:rsid w:val="00251877"/>
    <w:rsid w:val="00251B2C"/>
    <w:rsid w:val="00257BDF"/>
    <w:rsid w:val="00257D7E"/>
    <w:rsid w:val="0026004C"/>
    <w:rsid w:val="00273EC4"/>
    <w:rsid w:val="00275F1C"/>
    <w:rsid w:val="00276429"/>
    <w:rsid w:val="0028313C"/>
    <w:rsid w:val="00284D63"/>
    <w:rsid w:val="00286610"/>
    <w:rsid w:val="00290D6E"/>
    <w:rsid w:val="002930C6"/>
    <w:rsid w:val="00294698"/>
    <w:rsid w:val="0029551F"/>
    <w:rsid w:val="002963D7"/>
    <w:rsid w:val="002A15BB"/>
    <w:rsid w:val="002A16B0"/>
    <w:rsid w:val="002A25EF"/>
    <w:rsid w:val="002A320C"/>
    <w:rsid w:val="002A372A"/>
    <w:rsid w:val="002A458C"/>
    <w:rsid w:val="002A45BE"/>
    <w:rsid w:val="002A5726"/>
    <w:rsid w:val="002A6147"/>
    <w:rsid w:val="002A78F1"/>
    <w:rsid w:val="002B34C7"/>
    <w:rsid w:val="002B4D09"/>
    <w:rsid w:val="002B6446"/>
    <w:rsid w:val="002C170B"/>
    <w:rsid w:val="002C2ED5"/>
    <w:rsid w:val="002C6ABD"/>
    <w:rsid w:val="002D22AC"/>
    <w:rsid w:val="002F0C47"/>
    <w:rsid w:val="002F1431"/>
    <w:rsid w:val="002F399C"/>
    <w:rsid w:val="002F50B4"/>
    <w:rsid w:val="002F5608"/>
    <w:rsid w:val="002F5989"/>
    <w:rsid w:val="002F5A52"/>
    <w:rsid w:val="002F5AC6"/>
    <w:rsid w:val="002F6015"/>
    <w:rsid w:val="002F62D0"/>
    <w:rsid w:val="002F712B"/>
    <w:rsid w:val="0030019C"/>
    <w:rsid w:val="003005D6"/>
    <w:rsid w:val="003006FF"/>
    <w:rsid w:val="00301841"/>
    <w:rsid w:val="003033E9"/>
    <w:rsid w:val="00305D22"/>
    <w:rsid w:val="00306CAE"/>
    <w:rsid w:val="003104B1"/>
    <w:rsid w:val="00312762"/>
    <w:rsid w:val="00315058"/>
    <w:rsid w:val="00315243"/>
    <w:rsid w:val="00317D53"/>
    <w:rsid w:val="003213D5"/>
    <w:rsid w:val="00321EF7"/>
    <w:rsid w:val="00324F41"/>
    <w:rsid w:val="003270AD"/>
    <w:rsid w:val="00327AC5"/>
    <w:rsid w:val="003448FD"/>
    <w:rsid w:val="0034490B"/>
    <w:rsid w:val="00344E0C"/>
    <w:rsid w:val="00347966"/>
    <w:rsid w:val="00347F29"/>
    <w:rsid w:val="00351B2C"/>
    <w:rsid w:val="00355ACA"/>
    <w:rsid w:val="00356F02"/>
    <w:rsid w:val="003602CA"/>
    <w:rsid w:val="00363437"/>
    <w:rsid w:val="003701C7"/>
    <w:rsid w:val="00370608"/>
    <w:rsid w:val="00371306"/>
    <w:rsid w:val="003718FF"/>
    <w:rsid w:val="00372F05"/>
    <w:rsid w:val="00373021"/>
    <w:rsid w:val="00373625"/>
    <w:rsid w:val="003752E2"/>
    <w:rsid w:val="00376689"/>
    <w:rsid w:val="00376E36"/>
    <w:rsid w:val="00377BAA"/>
    <w:rsid w:val="003825B8"/>
    <w:rsid w:val="00384244"/>
    <w:rsid w:val="00385A81"/>
    <w:rsid w:val="00392BAA"/>
    <w:rsid w:val="00394AF8"/>
    <w:rsid w:val="00397776"/>
    <w:rsid w:val="003978E8"/>
    <w:rsid w:val="003A0749"/>
    <w:rsid w:val="003A7D51"/>
    <w:rsid w:val="003A7EA1"/>
    <w:rsid w:val="003B05ED"/>
    <w:rsid w:val="003B117C"/>
    <w:rsid w:val="003C1634"/>
    <w:rsid w:val="003C25B6"/>
    <w:rsid w:val="003C2EC8"/>
    <w:rsid w:val="003C3BD0"/>
    <w:rsid w:val="003C7A49"/>
    <w:rsid w:val="003D4353"/>
    <w:rsid w:val="003D66CF"/>
    <w:rsid w:val="003E4313"/>
    <w:rsid w:val="003E5DD1"/>
    <w:rsid w:val="003E7A1E"/>
    <w:rsid w:val="003F117D"/>
    <w:rsid w:val="003F1C45"/>
    <w:rsid w:val="003F2ED4"/>
    <w:rsid w:val="003F7014"/>
    <w:rsid w:val="003F7DCF"/>
    <w:rsid w:val="0040552A"/>
    <w:rsid w:val="004075E7"/>
    <w:rsid w:val="00407EEF"/>
    <w:rsid w:val="004106A8"/>
    <w:rsid w:val="00411D88"/>
    <w:rsid w:val="00414829"/>
    <w:rsid w:val="00415D20"/>
    <w:rsid w:val="0041781B"/>
    <w:rsid w:val="0042048C"/>
    <w:rsid w:val="004204FC"/>
    <w:rsid w:val="00425152"/>
    <w:rsid w:val="004260B1"/>
    <w:rsid w:val="00430161"/>
    <w:rsid w:val="004337FC"/>
    <w:rsid w:val="00436784"/>
    <w:rsid w:val="00437860"/>
    <w:rsid w:val="004418DA"/>
    <w:rsid w:val="00441A75"/>
    <w:rsid w:val="00442F31"/>
    <w:rsid w:val="00444059"/>
    <w:rsid w:val="0044437B"/>
    <w:rsid w:val="004536F8"/>
    <w:rsid w:val="0045570D"/>
    <w:rsid w:val="00455B6F"/>
    <w:rsid w:val="0046158D"/>
    <w:rsid w:val="004619F9"/>
    <w:rsid w:val="00463893"/>
    <w:rsid w:val="00463EF4"/>
    <w:rsid w:val="00464363"/>
    <w:rsid w:val="004656F9"/>
    <w:rsid w:val="00466BB1"/>
    <w:rsid w:val="004737CF"/>
    <w:rsid w:val="004804F9"/>
    <w:rsid w:val="00483449"/>
    <w:rsid w:val="004949FB"/>
    <w:rsid w:val="0049527A"/>
    <w:rsid w:val="00495648"/>
    <w:rsid w:val="004975CA"/>
    <w:rsid w:val="004979E0"/>
    <w:rsid w:val="004A3A1F"/>
    <w:rsid w:val="004A55AA"/>
    <w:rsid w:val="004A73F9"/>
    <w:rsid w:val="004A77E6"/>
    <w:rsid w:val="004A7877"/>
    <w:rsid w:val="004B0843"/>
    <w:rsid w:val="004B0A33"/>
    <w:rsid w:val="004B0CF3"/>
    <w:rsid w:val="004B5855"/>
    <w:rsid w:val="004B6819"/>
    <w:rsid w:val="004B6A2E"/>
    <w:rsid w:val="004B7B4B"/>
    <w:rsid w:val="004C013A"/>
    <w:rsid w:val="004C0390"/>
    <w:rsid w:val="004C290F"/>
    <w:rsid w:val="004C569C"/>
    <w:rsid w:val="004C5967"/>
    <w:rsid w:val="004C79FC"/>
    <w:rsid w:val="004D1065"/>
    <w:rsid w:val="004D41E0"/>
    <w:rsid w:val="004D432B"/>
    <w:rsid w:val="004D6ADC"/>
    <w:rsid w:val="004E2B92"/>
    <w:rsid w:val="004E4A45"/>
    <w:rsid w:val="004E4BB2"/>
    <w:rsid w:val="004E51BE"/>
    <w:rsid w:val="004E5884"/>
    <w:rsid w:val="004E5EC0"/>
    <w:rsid w:val="004F1187"/>
    <w:rsid w:val="004F4851"/>
    <w:rsid w:val="004F5AD3"/>
    <w:rsid w:val="004F5C91"/>
    <w:rsid w:val="004F69DC"/>
    <w:rsid w:val="004F7359"/>
    <w:rsid w:val="005006BA"/>
    <w:rsid w:val="00501000"/>
    <w:rsid w:val="005058A9"/>
    <w:rsid w:val="00510537"/>
    <w:rsid w:val="00511119"/>
    <w:rsid w:val="005133D6"/>
    <w:rsid w:val="005137A9"/>
    <w:rsid w:val="005155E2"/>
    <w:rsid w:val="005231BF"/>
    <w:rsid w:val="0052415B"/>
    <w:rsid w:val="00526F38"/>
    <w:rsid w:val="0053179E"/>
    <w:rsid w:val="00531D21"/>
    <w:rsid w:val="00541D0A"/>
    <w:rsid w:val="005510AB"/>
    <w:rsid w:val="00551CC7"/>
    <w:rsid w:val="00552CF9"/>
    <w:rsid w:val="00554E9D"/>
    <w:rsid w:val="005550CD"/>
    <w:rsid w:val="00555B9F"/>
    <w:rsid w:val="00556332"/>
    <w:rsid w:val="005573C4"/>
    <w:rsid w:val="0055766A"/>
    <w:rsid w:val="00560FDF"/>
    <w:rsid w:val="0056220B"/>
    <w:rsid w:val="005643D5"/>
    <w:rsid w:val="005733BF"/>
    <w:rsid w:val="00573576"/>
    <w:rsid w:val="0058128F"/>
    <w:rsid w:val="0058456E"/>
    <w:rsid w:val="00584B4E"/>
    <w:rsid w:val="005950C8"/>
    <w:rsid w:val="00596E2D"/>
    <w:rsid w:val="005A102C"/>
    <w:rsid w:val="005A206E"/>
    <w:rsid w:val="005A3219"/>
    <w:rsid w:val="005B1084"/>
    <w:rsid w:val="005B1DFE"/>
    <w:rsid w:val="005B2466"/>
    <w:rsid w:val="005B26A3"/>
    <w:rsid w:val="005B3A3A"/>
    <w:rsid w:val="005B5577"/>
    <w:rsid w:val="005C212E"/>
    <w:rsid w:val="005C3475"/>
    <w:rsid w:val="005C63C3"/>
    <w:rsid w:val="005C6CA9"/>
    <w:rsid w:val="005D5435"/>
    <w:rsid w:val="005D7BD9"/>
    <w:rsid w:val="005E3D84"/>
    <w:rsid w:val="005E4A31"/>
    <w:rsid w:val="005E636B"/>
    <w:rsid w:val="005F28FE"/>
    <w:rsid w:val="005F450A"/>
    <w:rsid w:val="005F63B7"/>
    <w:rsid w:val="005F675D"/>
    <w:rsid w:val="00601399"/>
    <w:rsid w:val="0060283C"/>
    <w:rsid w:val="00603B93"/>
    <w:rsid w:val="00603F5F"/>
    <w:rsid w:val="0060558A"/>
    <w:rsid w:val="00605D50"/>
    <w:rsid w:val="0060735E"/>
    <w:rsid w:val="00617450"/>
    <w:rsid w:val="00624E38"/>
    <w:rsid w:val="0062558A"/>
    <w:rsid w:val="0062602E"/>
    <w:rsid w:val="00626351"/>
    <w:rsid w:val="00626AD5"/>
    <w:rsid w:val="00626C16"/>
    <w:rsid w:val="00630064"/>
    <w:rsid w:val="0063085B"/>
    <w:rsid w:val="00630896"/>
    <w:rsid w:val="00630E90"/>
    <w:rsid w:val="0063100A"/>
    <w:rsid w:val="00631060"/>
    <w:rsid w:val="00631E4D"/>
    <w:rsid w:val="00635AC6"/>
    <w:rsid w:val="006371CF"/>
    <w:rsid w:val="00640243"/>
    <w:rsid w:val="00640B08"/>
    <w:rsid w:val="006420FB"/>
    <w:rsid w:val="006459EE"/>
    <w:rsid w:val="00646027"/>
    <w:rsid w:val="006475DD"/>
    <w:rsid w:val="00647678"/>
    <w:rsid w:val="006565B3"/>
    <w:rsid w:val="006601AA"/>
    <w:rsid w:val="00660DF2"/>
    <w:rsid w:val="00661A3C"/>
    <w:rsid w:val="00662B93"/>
    <w:rsid w:val="00664954"/>
    <w:rsid w:val="006660D9"/>
    <w:rsid w:val="00666C05"/>
    <w:rsid w:val="00666E1A"/>
    <w:rsid w:val="006677FF"/>
    <w:rsid w:val="00672E35"/>
    <w:rsid w:val="0067397F"/>
    <w:rsid w:val="00676474"/>
    <w:rsid w:val="0068007C"/>
    <w:rsid w:val="00680871"/>
    <w:rsid w:val="00681430"/>
    <w:rsid w:val="006840DD"/>
    <w:rsid w:val="0069463A"/>
    <w:rsid w:val="00696624"/>
    <w:rsid w:val="006976F0"/>
    <w:rsid w:val="006A088C"/>
    <w:rsid w:val="006A1234"/>
    <w:rsid w:val="006A1ADB"/>
    <w:rsid w:val="006A357A"/>
    <w:rsid w:val="006A3C28"/>
    <w:rsid w:val="006A48CE"/>
    <w:rsid w:val="006B10B4"/>
    <w:rsid w:val="006B3863"/>
    <w:rsid w:val="006B4D60"/>
    <w:rsid w:val="006B71E5"/>
    <w:rsid w:val="006C3CB7"/>
    <w:rsid w:val="006C6205"/>
    <w:rsid w:val="006D5B2C"/>
    <w:rsid w:val="006D6FB4"/>
    <w:rsid w:val="006E0801"/>
    <w:rsid w:val="006E15F0"/>
    <w:rsid w:val="006E4053"/>
    <w:rsid w:val="006E5576"/>
    <w:rsid w:val="006E6202"/>
    <w:rsid w:val="006F048F"/>
    <w:rsid w:val="006F06AD"/>
    <w:rsid w:val="006F1298"/>
    <w:rsid w:val="006F3F90"/>
    <w:rsid w:val="006F5117"/>
    <w:rsid w:val="007002CF"/>
    <w:rsid w:val="00700EA6"/>
    <w:rsid w:val="00700F74"/>
    <w:rsid w:val="007021B8"/>
    <w:rsid w:val="00706230"/>
    <w:rsid w:val="00707B2E"/>
    <w:rsid w:val="00707D42"/>
    <w:rsid w:val="00710BC8"/>
    <w:rsid w:val="007114E3"/>
    <w:rsid w:val="00711C14"/>
    <w:rsid w:val="00713D70"/>
    <w:rsid w:val="00714B53"/>
    <w:rsid w:val="00720ADB"/>
    <w:rsid w:val="00730A35"/>
    <w:rsid w:val="007403F5"/>
    <w:rsid w:val="00744417"/>
    <w:rsid w:val="00752044"/>
    <w:rsid w:val="00755C4A"/>
    <w:rsid w:val="00756C54"/>
    <w:rsid w:val="00760A95"/>
    <w:rsid w:val="00762536"/>
    <w:rsid w:val="00762569"/>
    <w:rsid w:val="007637A3"/>
    <w:rsid w:val="00764285"/>
    <w:rsid w:val="00764397"/>
    <w:rsid w:val="00766666"/>
    <w:rsid w:val="007675D4"/>
    <w:rsid w:val="00770105"/>
    <w:rsid w:val="0077010D"/>
    <w:rsid w:val="007701F8"/>
    <w:rsid w:val="0077476C"/>
    <w:rsid w:val="007747C3"/>
    <w:rsid w:val="00781814"/>
    <w:rsid w:val="0078211C"/>
    <w:rsid w:val="007850A2"/>
    <w:rsid w:val="007870A1"/>
    <w:rsid w:val="00790C16"/>
    <w:rsid w:val="00794836"/>
    <w:rsid w:val="00794D1B"/>
    <w:rsid w:val="007969F8"/>
    <w:rsid w:val="007A0955"/>
    <w:rsid w:val="007A3C7B"/>
    <w:rsid w:val="007A3EE6"/>
    <w:rsid w:val="007A4748"/>
    <w:rsid w:val="007A5CA4"/>
    <w:rsid w:val="007A75F1"/>
    <w:rsid w:val="007B076C"/>
    <w:rsid w:val="007B0B12"/>
    <w:rsid w:val="007B43BE"/>
    <w:rsid w:val="007B4796"/>
    <w:rsid w:val="007B5911"/>
    <w:rsid w:val="007C076E"/>
    <w:rsid w:val="007C26EA"/>
    <w:rsid w:val="007C2873"/>
    <w:rsid w:val="007C482F"/>
    <w:rsid w:val="007C513B"/>
    <w:rsid w:val="007E2F80"/>
    <w:rsid w:val="007E5B68"/>
    <w:rsid w:val="007F1017"/>
    <w:rsid w:val="007F5942"/>
    <w:rsid w:val="007F6698"/>
    <w:rsid w:val="007F77C7"/>
    <w:rsid w:val="00801A33"/>
    <w:rsid w:val="00801F0E"/>
    <w:rsid w:val="0080284F"/>
    <w:rsid w:val="0080532E"/>
    <w:rsid w:val="00812B49"/>
    <w:rsid w:val="00812D90"/>
    <w:rsid w:val="008132B9"/>
    <w:rsid w:val="00813395"/>
    <w:rsid w:val="008141D7"/>
    <w:rsid w:val="008158C8"/>
    <w:rsid w:val="00815BAE"/>
    <w:rsid w:val="00817F53"/>
    <w:rsid w:val="00822A5B"/>
    <w:rsid w:val="00823A12"/>
    <w:rsid w:val="00823E0F"/>
    <w:rsid w:val="00824F0B"/>
    <w:rsid w:val="00824FD0"/>
    <w:rsid w:val="00825531"/>
    <w:rsid w:val="0083150A"/>
    <w:rsid w:val="00836609"/>
    <w:rsid w:val="00840D68"/>
    <w:rsid w:val="00850524"/>
    <w:rsid w:val="0085276B"/>
    <w:rsid w:val="008531DC"/>
    <w:rsid w:val="00853C11"/>
    <w:rsid w:val="0086149D"/>
    <w:rsid w:val="00861513"/>
    <w:rsid w:val="0086472D"/>
    <w:rsid w:val="00864BC0"/>
    <w:rsid w:val="00865E63"/>
    <w:rsid w:val="00866657"/>
    <w:rsid w:val="00870D46"/>
    <w:rsid w:val="0087224A"/>
    <w:rsid w:val="008756D4"/>
    <w:rsid w:val="00877352"/>
    <w:rsid w:val="0088055F"/>
    <w:rsid w:val="008857BC"/>
    <w:rsid w:val="0088681D"/>
    <w:rsid w:val="00886D38"/>
    <w:rsid w:val="00887431"/>
    <w:rsid w:val="00892B6F"/>
    <w:rsid w:val="008934D8"/>
    <w:rsid w:val="00893F3D"/>
    <w:rsid w:val="00895DB6"/>
    <w:rsid w:val="008960A4"/>
    <w:rsid w:val="008A109F"/>
    <w:rsid w:val="008A23A9"/>
    <w:rsid w:val="008A558A"/>
    <w:rsid w:val="008A6005"/>
    <w:rsid w:val="008A6AEB"/>
    <w:rsid w:val="008A6DC4"/>
    <w:rsid w:val="008B0C5A"/>
    <w:rsid w:val="008B298E"/>
    <w:rsid w:val="008B38B8"/>
    <w:rsid w:val="008B3AFF"/>
    <w:rsid w:val="008B40AC"/>
    <w:rsid w:val="008C2C4D"/>
    <w:rsid w:val="008C35B1"/>
    <w:rsid w:val="008D13F1"/>
    <w:rsid w:val="008D203E"/>
    <w:rsid w:val="008D5132"/>
    <w:rsid w:val="008D7947"/>
    <w:rsid w:val="008D7AF8"/>
    <w:rsid w:val="008E0265"/>
    <w:rsid w:val="008E1C96"/>
    <w:rsid w:val="008E3A37"/>
    <w:rsid w:val="008E457D"/>
    <w:rsid w:val="008E4F21"/>
    <w:rsid w:val="008E7E68"/>
    <w:rsid w:val="008F240C"/>
    <w:rsid w:val="008F4551"/>
    <w:rsid w:val="008F5853"/>
    <w:rsid w:val="008F5DC4"/>
    <w:rsid w:val="008F6603"/>
    <w:rsid w:val="00905A1F"/>
    <w:rsid w:val="00920065"/>
    <w:rsid w:val="00922691"/>
    <w:rsid w:val="009226C2"/>
    <w:rsid w:val="00922797"/>
    <w:rsid w:val="0092665E"/>
    <w:rsid w:val="0092716C"/>
    <w:rsid w:val="00927B0B"/>
    <w:rsid w:val="00945D46"/>
    <w:rsid w:val="009460E2"/>
    <w:rsid w:val="00951164"/>
    <w:rsid w:val="009620FE"/>
    <w:rsid w:val="009627A3"/>
    <w:rsid w:val="00963703"/>
    <w:rsid w:val="0096371B"/>
    <w:rsid w:val="009737D6"/>
    <w:rsid w:val="0097772C"/>
    <w:rsid w:val="00980691"/>
    <w:rsid w:val="00982641"/>
    <w:rsid w:val="0098320C"/>
    <w:rsid w:val="00983B17"/>
    <w:rsid w:val="0099049A"/>
    <w:rsid w:val="009921E1"/>
    <w:rsid w:val="00993A6B"/>
    <w:rsid w:val="009975D7"/>
    <w:rsid w:val="009A1E69"/>
    <w:rsid w:val="009A2B18"/>
    <w:rsid w:val="009A5EEF"/>
    <w:rsid w:val="009B1856"/>
    <w:rsid w:val="009B2368"/>
    <w:rsid w:val="009B27D7"/>
    <w:rsid w:val="009B2C5D"/>
    <w:rsid w:val="009B4E53"/>
    <w:rsid w:val="009C142B"/>
    <w:rsid w:val="009C4ED0"/>
    <w:rsid w:val="009C6762"/>
    <w:rsid w:val="009D1DA1"/>
    <w:rsid w:val="009D30BB"/>
    <w:rsid w:val="009D50E3"/>
    <w:rsid w:val="009E05A4"/>
    <w:rsid w:val="009E2FBF"/>
    <w:rsid w:val="009E7BE4"/>
    <w:rsid w:val="009F0BB3"/>
    <w:rsid w:val="009F71EE"/>
    <w:rsid w:val="00A010AD"/>
    <w:rsid w:val="00A01B10"/>
    <w:rsid w:val="00A04003"/>
    <w:rsid w:val="00A056DE"/>
    <w:rsid w:val="00A05D62"/>
    <w:rsid w:val="00A127E1"/>
    <w:rsid w:val="00A12FBF"/>
    <w:rsid w:val="00A1438C"/>
    <w:rsid w:val="00A144C1"/>
    <w:rsid w:val="00A16438"/>
    <w:rsid w:val="00A179FF"/>
    <w:rsid w:val="00A22047"/>
    <w:rsid w:val="00A303B1"/>
    <w:rsid w:val="00A331DC"/>
    <w:rsid w:val="00A3376B"/>
    <w:rsid w:val="00A3488E"/>
    <w:rsid w:val="00A36EE1"/>
    <w:rsid w:val="00A41EEB"/>
    <w:rsid w:val="00A4538E"/>
    <w:rsid w:val="00A45FC0"/>
    <w:rsid w:val="00A47433"/>
    <w:rsid w:val="00A50ABF"/>
    <w:rsid w:val="00A639F5"/>
    <w:rsid w:val="00A65DD9"/>
    <w:rsid w:val="00A66536"/>
    <w:rsid w:val="00A73834"/>
    <w:rsid w:val="00A7487C"/>
    <w:rsid w:val="00A80119"/>
    <w:rsid w:val="00A85816"/>
    <w:rsid w:val="00A86BD4"/>
    <w:rsid w:val="00A90203"/>
    <w:rsid w:val="00A9189E"/>
    <w:rsid w:val="00A935D9"/>
    <w:rsid w:val="00A94733"/>
    <w:rsid w:val="00A96011"/>
    <w:rsid w:val="00AA0553"/>
    <w:rsid w:val="00AA2CF2"/>
    <w:rsid w:val="00AA5490"/>
    <w:rsid w:val="00AA5FF8"/>
    <w:rsid w:val="00AA741F"/>
    <w:rsid w:val="00AB2677"/>
    <w:rsid w:val="00AB340D"/>
    <w:rsid w:val="00AB351A"/>
    <w:rsid w:val="00AB4A14"/>
    <w:rsid w:val="00AB5483"/>
    <w:rsid w:val="00AB5E60"/>
    <w:rsid w:val="00AC12D9"/>
    <w:rsid w:val="00AC3AA5"/>
    <w:rsid w:val="00AC7197"/>
    <w:rsid w:val="00AD1611"/>
    <w:rsid w:val="00AD1F0D"/>
    <w:rsid w:val="00AD6869"/>
    <w:rsid w:val="00AD73C8"/>
    <w:rsid w:val="00AE4BF8"/>
    <w:rsid w:val="00AE5C23"/>
    <w:rsid w:val="00AF0D42"/>
    <w:rsid w:val="00B01433"/>
    <w:rsid w:val="00B0255D"/>
    <w:rsid w:val="00B052FC"/>
    <w:rsid w:val="00B055F2"/>
    <w:rsid w:val="00B06A4E"/>
    <w:rsid w:val="00B101BC"/>
    <w:rsid w:val="00B106DA"/>
    <w:rsid w:val="00B11076"/>
    <w:rsid w:val="00B1222C"/>
    <w:rsid w:val="00B13990"/>
    <w:rsid w:val="00B13B36"/>
    <w:rsid w:val="00B13D8A"/>
    <w:rsid w:val="00B144B9"/>
    <w:rsid w:val="00B16D4C"/>
    <w:rsid w:val="00B2079E"/>
    <w:rsid w:val="00B223B5"/>
    <w:rsid w:val="00B275E3"/>
    <w:rsid w:val="00B31A6C"/>
    <w:rsid w:val="00B34CCC"/>
    <w:rsid w:val="00B37322"/>
    <w:rsid w:val="00B41C7D"/>
    <w:rsid w:val="00B46D48"/>
    <w:rsid w:val="00B5164A"/>
    <w:rsid w:val="00B52EB9"/>
    <w:rsid w:val="00B555F8"/>
    <w:rsid w:val="00B56D8D"/>
    <w:rsid w:val="00B60B0B"/>
    <w:rsid w:val="00B64737"/>
    <w:rsid w:val="00B70209"/>
    <w:rsid w:val="00B7035E"/>
    <w:rsid w:val="00B7186F"/>
    <w:rsid w:val="00B85202"/>
    <w:rsid w:val="00B92754"/>
    <w:rsid w:val="00B92B6B"/>
    <w:rsid w:val="00B9676D"/>
    <w:rsid w:val="00B979C3"/>
    <w:rsid w:val="00BA29A1"/>
    <w:rsid w:val="00BA2C46"/>
    <w:rsid w:val="00BA42BD"/>
    <w:rsid w:val="00BA72CE"/>
    <w:rsid w:val="00BB3679"/>
    <w:rsid w:val="00BB640A"/>
    <w:rsid w:val="00BC32C4"/>
    <w:rsid w:val="00BC4735"/>
    <w:rsid w:val="00BC52F7"/>
    <w:rsid w:val="00BC6AB2"/>
    <w:rsid w:val="00BC768F"/>
    <w:rsid w:val="00BD2F8E"/>
    <w:rsid w:val="00BD3AEE"/>
    <w:rsid w:val="00BD3E3A"/>
    <w:rsid w:val="00BD6455"/>
    <w:rsid w:val="00BD7B71"/>
    <w:rsid w:val="00BE1B1A"/>
    <w:rsid w:val="00BE4A05"/>
    <w:rsid w:val="00BE62A1"/>
    <w:rsid w:val="00BE6CB5"/>
    <w:rsid w:val="00BE6D26"/>
    <w:rsid w:val="00BE7289"/>
    <w:rsid w:val="00BF2219"/>
    <w:rsid w:val="00BF43BB"/>
    <w:rsid w:val="00BF4F4B"/>
    <w:rsid w:val="00BF4F72"/>
    <w:rsid w:val="00BF5A72"/>
    <w:rsid w:val="00BF7A8E"/>
    <w:rsid w:val="00C15398"/>
    <w:rsid w:val="00C15B73"/>
    <w:rsid w:val="00C16F76"/>
    <w:rsid w:val="00C203F3"/>
    <w:rsid w:val="00C20485"/>
    <w:rsid w:val="00C226E5"/>
    <w:rsid w:val="00C227EB"/>
    <w:rsid w:val="00C25A3F"/>
    <w:rsid w:val="00C31852"/>
    <w:rsid w:val="00C31F44"/>
    <w:rsid w:val="00C33D39"/>
    <w:rsid w:val="00C3447D"/>
    <w:rsid w:val="00C36232"/>
    <w:rsid w:val="00C36F9B"/>
    <w:rsid w:val="00C41E88"/>
    <w:rsid w:val="00C46036"/>
    <w:rsid w:val="00C50EB4"/>
    <w:rsid w:val="00C51159"/>
    <w:rsid w:val="00C56BAD"/>
    <w:rsid w:val="00C6098D"/>
    <w:rsid w:val="00C62657"/>
    <w:rsid w:val="00C642FA"/>
    <w:rsid w:val="00C67FAE"/>
    <w:rsid w:val="00C70678"/>
    <w:rsid w:val="00C72DB9"/>
    <w:rsid w:val="00C732BE"/>
    <w:rsid w:val="00C74B3A"/>
    <w:rsid w:val="00C77949"/>
    <w:rsid w:val="00C81048"/>
    <w:rsid w:val="00C82091"/>
    <w:rsid w:val="00C861CD"/>
    <w:rsid w:val="00C8765F"/>
    <w:rsid w:val="00C87820"/>
    <w:rsid w:val="00C90971"/>
    <w:rsid w:val="00C909B0"/>
    <w:rsid w:val="00C93D00"/>
    <w:rsid w:val="00C963F0"/>
    <w:rsid w:val="00CA00FA"/>
    <w:rsid w:val="00CA05D8"/>
    <w:rsid w:val="00CA0887"/>
    <w:rsid w:val="00CA0AB7"/>
    <w:rsid w:val="00CA2AF0"/>
    <w:rsid w:val="00CA2C8A"/>
    <w:rsid w:val="00CA36ED"/>
    <w:rsid w:val="00CA3835"/>
    <w:rsid w:val="00CA66B6"/>
    <w:rsid w:val="00CB5198"/>
    <w:rsid w:val="00CC0E07"/>
    <w:rsid w:val="00CC2EAB"/>
    <w:rsid w:val="00CC34F5"/>
    <w:rsid w:val="00CC5639"/>
    <w:rsid w:val="00CD437D"/>
    <w:rsid w:val="00CD5D27"/>
    <w:rsid w:val="00CD616D"/>
    <w:rsid w:val="00CE039A"/>
    <w:rsid w:val="00CE0AED"/>
    <w:rsid w:val="00CE4105"/>
    <w:rsid w:val="00CE55F7"/>
    <w:rsid w:val="00CF0FC7"/>
    <w:rsid w:val="00CF4C62"/>
    <w:rsid w:val="00CF7911"/>
    <w:rsid w:val="00D0091A"/>
    <w:rsid w:val="00D013A7"/>
    <w:rsid w:val="00D019C1"/>
    <w:rsid w:val="00D02614"/>
    <w:rsid w:val="00D0436E"/>
    <w:rsid w:val="00D07913"/>
    <w:rsid w:val="00D11E9E"/>
    <w:rsid w:val="00D12093"/>
    <w:rsid w:val="00D13272"/>
    <w:rsid w:val="00D13F0B"/>
    <w:rsid w:val="00D14905"/>
    <w:rsid w:val="00D15A8C"/>
    <w:rsid w:val="00D15ED9"/>
    <w:rsid w:val="00D15FDB"/>
    <w:rsid w:val="00D2052A"/>
    <w:rsid w:val="00D22006"/>
    <w:rsid w:val="00D26312"/>
    <w:rsid w:val="00D27085"/>
    <w:rsid w:val="00D27B73"/>
    <w:rsid w:val="00D30092"/>
    <w:rsid w:val="00D34CC2"/>
    <w:rsid w:val="00D3630A"/>
    <w:rsid w:val="00D40DAF"/>
    <w:rsid w:val="00D4226F"/>
    <w:rsid w:val="00D46047"/>
    <w:rsid w:val="00D46346"/>
    <w:rsid w:val="00D468B7"/>
    <w:rsid w:val="00D50F79"/>
    <w:rsid w:val="00D52389"/>
    <w:rsid w:val="00D531ED"/>
    <w:rsid w:val="00D554F8"/>
    <w:rsid w:val="00D5647E"/>
    <w:rsid w:val="00D56D98"/>
    <w:rsid w:val="00D57F4F"/>
    <w:rsid w:val="00D63695"/>
    <w:rsid w:val="00D6549C"/>
    <w:rsid w:val="00D65FCF"/>
    <w:rsid w:val="00D70098"/>
    <w:rsid w:val="00D75845"/>
    <w:rsid w:val="00D7675A"/>
    <w:rsid w:val="00D76D8A"/>
    <w:rsid w:val="00D77F6D"/>
    <w:rsid w:val="00D80626"/>
    <w:rsid w:val="00D81869"/>
    <w:rsid w:val="00D82B04"/>
    <w:rsid w:val="00D835C9"/>
    <w:rsid w:val="00D90B8E"/>
    <w:rsid w:val="00D90D06"/>
    <w:rsid w:val="00D92150"/>
    <w:rsid w:val="00D934FC"/>
    <w:rsid w:val="00D94E89"/>
    <w:rsid w:val="00D965D2"/>
    <w:rsid w:val="00D96D37"/>
    <w:rsid w:val="00DA00DC"/>
    <w:rsid w:val="00DA16BA"/>
    <w:rsid w:val="00DA435F"/>
    <w:rsid w:val="00DA4FB4"/>
    <w:rsid w:val="00DA547F"/>
    <w:rsid w:val="00DB37C6"/>
    <w:rsid w:val="00DB5CC4"/>
    <w:rsid w:val="00DB6524"/>
    <w:rsid w:val="00DB6F29"/>
    <w:rsid w:val="00DC04FE"/>
    <w:rsid w:val="00DC6E9E"/>
    <w:rsid w:val="00DC793D"/>
    <w:rsid w:val="00DD0365"/>
    <w:rsid w:val="00DD03AB"/>
    <w:rsid w:val="00DD079B"/>
    <w:rsid w:val="00DD29BA"/>
    <w:rsid w:val="00DD5243"/>
    <w:rsid w:val="00DD6BCE"/>
    <w:rsid w:val="00DD7DE8"/>
    <w:rsid w:val="00DE2E0D"/>
    <w:rsid w:val="00DE4366"/>
    <w:rsid w:val="00DE627A"/>
    <w:rsid w:val="00DF0F9A"/>
    <w:rsid w:val="00DF186A"/>
    <w:rsid w:val="00DF45CF"/>
    <w:rsid w:val="00E02F20"/>
    <w:rsid w:val="00E02F2B"/>
    <w:rsid w:val="00E0627D"/>
    <w:rsid w:val="00E073C3"/>
    <w:rsid w:val="00E10DDD"/>
    <w:rsid w:val="00E11F9E"/>
    <w:rsid w:val="00E12189"/>
    <w:rsid w:val="00E13E1D"/>
    <w:rsid w:val="00E14A35"/>
    <w:rsid w:val="00E165AE"/>
    <w:rsid w:val="00E2274B"/>
    <w:rsid w:val="00E24308"/>
    <w:rsid w:val="00E24A10"/>
    <w:rsid w:val="00E31F92"/>
    <w:rsid w:val="00E320AF"/>
    <w:rsid w:val="00E3213F"/>
    <w:rsid w:val="00E32F55"/>
    <w:rsid w:val="00E33B3B"/>
    <w:rsid w:val="00E34491"/>
    <w:rsid w:val="00E35D86"/>
    <w:rsid w:val="00E3653A"/>
    <w:rsid w:val="00E369DF"/>
    <w:rsid w:val="00E41865"/>
    <w:rsid w:val="00E41F38"/>
    <w:rsid w:val="00E4551E"/>
    <w:rsid w:val="00E53343"/>
    <w:rsid w:val="00E53504"/>
    <w:rsid w:val="00E54C9A"/>
    <w:rsid w:val="00E623AD"/>
    <w:rsid w:val="00E63323"/>
    <w:rsid w:val="00E63984"/>
    <w:rsid w:val="00E63F6B"/>
    <w:rsid w:val="00E70262"/>
    <w:rsid w:val="00E728A5"/>
    <w:rsid w:val="00E731DD"/>
    <w:rsid w:val="00E7704C"/>
    <w:rsid w:val="00E80F3C"/>
    <w:rsid w:val="00E810EB"/>
    <w:rsid w:val="00E8283E"/>
    <w:rsid w:val="00E8293B"/>
    <w:rsid w:val="00E82A9A"/>
    <w:rsid w:val="00E84D23"/>
    <w:rsid w:val="00E86E30"/>
    <w:rsid w:val="00E86F85"/>
    <w:rsid w:val="00E90A01"/>
    <w:rsid w:val="00E9100F"/>
    <w:rsid w:val="00E919B9"/>
    <w:rsid w:val="00E9231F"/>
    <w:rsid w:val="00E93B35"/>
    <w:rsid w:val="00E94D07"/>
    <w:rsid w:val="00E957F1"/>
    <w:rsid w:val="00EA669A"/>
    <w:rsid w:val="00EB447D"/>
    <w:rsid w:val="00EB4582"/>
    <w:rsid w:val="00EB5144"/>
    <w:rsid w:val="00EB61B6"/>
    <w:rsid w:val="00EB6522"/>
    <w:rsid w:val="00EB7618"/>
    <w:rsid w:val="00EB7B30"/>
    <w:rsid w:val="00EC1A2D"/>
    <w:rsid w:val="00EC2B38"/>
    <w:rsid w:val="00ED3735"/>
    <w:rsid w:val="00ED3C12"/>
    <w:rsid w:val="00ED718E"/>
    <w:rsid w:val="00EE137B"/>
    <w:rsid w:val="00EE1CF6"/>
    <w:rsid w:val="00EE4D0A"/>
    <w:rsid w:val="00EE5965"/>
    <w:rsid w:val="00EE697F"/>
    <w:rsid w:val="00EF4617"/>
    <w:rsid w:val="00EF57FB"/>
    <w:rsid w:val="00F022D4"/>
    <w:rsid w:val="00F046F1"/>
    <w:rsid w:val="00F055A2"/>
    <w:rsid w:val="00F109F2"/>
    <w:rsid w:val="00F134CD"/>
    <w:rsid w:val="00F13719"/>
    <w:rsid w:val="00F139C8"/>
    <w:rsid w:val="00F16EF8"/>
    <w:rsid w:val="00F17A6A"/>
    <w:rsid w:val="00F20617"/>
    <w:rsid w:val="00F22C53"/>
    <w:rsid w:val="00F2340C"/>
    <w:rsid w:val="00F2377D"/>
    <w:rsid w:val="00F24614"/>
    <w:rsid w:val="00F24A0C"/>
    <w:rsid w:val="00F26AEE"/>
    <w:rsid w:val="00F316AC"/>
    <w:rsid w:val="00F36E25"/>
    <w:rsid w:val="00F37551"/>
    <w:rsid w:val="00F37D8B"/>
    <w:rsid w:val="00F4002C"/>
    <w:rsid w:val="00F41E1A"/>
    <w:rsid w:val="00F4295B"/>
    <w:rsid w:val="00F42A31"/>
    <w:rsid w:val="00F46039"/>
    <w:rsid w:val="00F464A4"/>
    <w:rsid w:val="00F4660B"/>
    <w:rsid w:val="00F46C1A"/>
    <w:rsid w:val="00F502F0"/>
    <w:rsid w:val="00F53265"/>
    <w:rsid w:val="00F55CB3"/>
    <w:rsid w:val="00F604B8"/>
    <w:rsid w:val="00F60964"/>
    <w:rsid w:val="00F61D84"/>
    <w:rsid w:val="00F6295B"/>
    <w:rsid w:val="00F715B4"/>
    <w:rsid w:val="00F71623"/>
    <w:rsid w:val="00F748DF"/>
    <w:rsid w:val="00F76F9E"/>
    <w:rsid w:val="00F7737D"/>
    <w:rsid w:val="00F83010"/>
    <w:rsid w:val="00F83145"/>
    <w:rsid w:val="00F85E04"/>
    <w:rsid w:val="00F950AE"/>
    <w:rsid w:val="00F95151"/>
    <w:rsid w:val="00FA03FA"/>
    <w:rsid w:val="00FA109C"/>
    <w:rsid w:val="00FA11A8"/>
    <w:rsid w:val="00FA11B4"/>
    <w:rsid w:val="00FA4515"/>
    <w:rsid w:val="00FA480D"/>
    <w:rsid w:val="00FA57D4"/>
    <w:rsid w:val="00FA768E"/>
    <w:rsid w:val="00FB3055"/>
    <w:rsid w:val="00FB580F"/>
    <w:rsid w:val="00FB5BED"/>
    <w:rsid w:val="00FB684F"/>
    <w:rsid w:val="00FB6D7A"/>
    <w:rsid w:val="00FB7841"/>
    <w:rsid w:val="00FC045A"/>
    <w:rsid w:val="00FC21C1"/>
    <w:rsid w:val="00FC576F"/>
    <w:rsid w:val="00FD10AF"/>
    <w:rsid w:val="00FD2A3B"/>
    <w:rsid w:val="00FD330D"/>
    <w:rsid w:val="00FD6017"/>
    <w:rsid w:val="00FD738E"/>
    <w:rsid w:val="00FD7C65"/>
    <w:rsid w:val="00FE05A0"/>
    <w:rsid w:val="00FE24C7"/>
    <w:rsid w:val="00FE2E74"/>
    <w:rsid w:val="00FE7A58"/>
    <w:rsid w:val="00FF0A68"/>
    <w:rsid w:val="00FF0F38"/>
    <w:rsid w:val="00FF284B"/>
    <w:rsid w:val="00FF53E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swterms"/>
  <w:shapeDefaults>
    <o:shapedefaults v:ext="edit" spidmax="4097">
      <o:colormru v:ext="edit" colors="#d1f0c2"/>
    </o:shapedefaults>
    <o:shapelayout v:ext="edit">
      <o:idmap v:ext="edit" data="1"/>
    </o:shapelayout>
  </w:shapeDefaults>
  <w:decimalSymbol w:val="."/>
  <w:listSeparator w:val=","/>
  <w14:docId w14:val="1957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iPriority="99"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F5A"/>
    <w:pPr>
      <w:spacing w:after="120" w:line="300" w:lineRule="exact"/>
      <w:ind w:left="720"/>
    </w:pPr>
    <w:rPr>
      <w:sz w:val="22"/>
      <w:szCs w:val="22"/>
      <w:lang w:val="en-US" w:eastAsia="ja-JP"/>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val="en-US" w:eastAsia="ja-JP"/>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val="en-US"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val="en-US" w:eastAsia="ja-JP"/>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val="en-US" w:eastAsia="ja-JP"/>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val="en-US" w:eastAsia="ja-JP"/>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val="en-US" w:eastAsia="ja-JP"/>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val="en-US" w:eastAsia="ja-JP"/>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val="en-US" w:eastAsia="ja-JP"/>
    </w:rPr>
  </w:style>
  <w:style w:type="paragraph" w:customStyle="1" w:styleId="CodeNumbered">
    <w:name w:val="Code Numbered"/>
    <w:basedOn w:val="Code"/>
    <w:uiPriority w:val="99"/>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val="en-US"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rsid w:val="00CA0AB7"/>
    <w:pPr>
      <w:numPr>
        <w:numId w:val="27"/>
      </w:numPr>
    </w:pPr>
  </w:style>
  <w:style w:type="character" w:customStyle="1" w:styleId="Ln1CharChar">
    <w:name w:val="Ln1 Char Char"/>
    <w:link w:val="Ln1"/>
    <w:rsid w:val="00225D46"/>
    <w:rPr>
      <w:sz w:val="22"/>
      <w:szCs w:val="22"/>
      <w:lang w:val="en-US" w:eastAsia="ja-JP"/>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ja-JP"/>
    </w:rPr>
  </w:style>
  <w:style w:type="character" w:styleId="CommentReference">
    <w:name w:val="annotation reference"/>
    <w:uiPriority w:val="99"/>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uiPriority w:val="99"/>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val="en-US" w:eastAsia="ja-JP"/>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lang w:val="en-US" w:eastAsia="en-US"/>
    </w:rPr>
  </w:style>
  <w:style w:type="character" w:customStyle="1" w:styleId="PbChar">
    <w:name w:val="Pb Char"/>
    <w:link w:val="Pb"/>
    <w:rsid w:val="007E5B68"/>
    <w:rPr>
      <w:rFonts w:eastAsia="Times New Roman"/>
      <w:sz w:val="12"/>
      <w:lang w:val="en-US" w:eastAsia="en-US" w:bidi="ar-SA"/>
    </w:rPr>
  </w:style>
  <w:style w:type="paragraph" w:customStyle="1" w:styleId="Le">
    <w:name w:val="Le"/>
    <w:next w:val="Normal"/>
    <w:rsid w:val="00441A75"/>
    <w:pPr>
      <w:spacing w:line="160" w:lineRule="exact"/>
      <w:jc w:val="right"/>
    </w:pPr>
    <w:rPr>
      <w:rFonts w:eastAsia="Times New Roman"/>
      <w:sz w:val="16"/>
      <w:lang w:val="en-US" w:eastAsia="en-US"/>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Version">
    <w:name w:val="Version"/>
    <w:basedOn w:val="Normal"/>
    <w:rsid w:val="00E86F85"/>
    <w:rPr>
      <w:color w:val="FFFF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uiPriority w:val="99"/>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lang w:eastAsia="en-US"/>
    </w:rPr>
  </w:style>
  <w:style w:type="paragraph" w:customStyle="1" w:styleId="listparagraph">
    <w:name w:val="listparagraph"/>
    <w:basedOn w:val="Normal"/>
    <w:rsid w:val="00B64737"/>
    <w:pPr>
      <w:spacing w:line="300" w:lineRule="atLeast"/>
    </w:pPr>
    <w:rPr>
      <w:rFonts w:eastAsia="Calibri"/>
      <w:lang w:eastAsia="en-US"/>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lang w:eastAsia="en-US"/>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character" w:customStyle="1" w:styleId="Ln1Char">
    <w:name w:val="Ln1 Char"/>
    <w:uiPriority w:val="99"/>
    <w:locked/>
    <w:rsid w:val="00D50F79"/>
    <w:rPr>
      <w:rFonts w:ascii="Calibri" w:eastAsia="Calibri" w:hAnsi="Calibri"/>
      <w:sz w:val="22"/>
      <w:szCs w:val="22"/>
    </w:rPr>
  </w:style>
  <w:style w:type="paragraph" w:styleId="Revision">
    <w:name w:val="Revision"/>
    <w:hidden/>
    <w:uiPriority w:val="99"/>
    <w:semiHidden/>
    <w:rsid w:val="00234BBE"/>
    <w:rPr>
      <w:sz w:val="22"/>
      <w:szCs w:val="22"/>
      <w:lang w:val="en-US" w:eastAsia="ja-JP"/>
    </w:rPr>
  </w:style>
  <w:style w:type="paragraph" w:styleId="Quote">
    <w:name w:val="Quote"/>
    <w:basedOn w:val="Normal"/>
    <w:next w:val="Normal"/>
    <w:link w:val="QuoteChar"/>
    <w:uiPriority w:val="29"/>
    <w:qFormat/>
    <w:rsid w:val="008B0C5A"/>
    <w:rPr>
      <w:i/>
      <w:iCs/>
      <w:color w:val="000000" w:themeColor="text1"/>
    </w:rPr>
  </w:style>
  <w:style w:type="character" w:customStyle="1" w:styleId="QuoteChar">
    <w:name w:val="Quote Char"/>
    <w:basedOn w:val="DefaultParagraphFont"/>
    <w:link w:val="Quote"/>
    <w:uiPriority w:val="29"/>
    <w:rsid w:val="008B0C5A"/>
    <w:rPr>
      <w:i/>
      <w:iCs/>
      <w:color w:val="000000" w:themeColor="text1"/>
      <w:sz w:val="22"/>
      <w:szCs w:val="22"/>
      <w:lang w:val="en-US" w:eastAsia="ja-JP"/>
    </w:rPr>
  </w:style>
  <w:style w:type="paragraph" w:customStyle="1" w:styleId="Copyright">
    <w:name w:val="Copyright"/>
    <w:basedOn w:val="Normal"/>
    <w:uiPriority w:val="99"/>
    <w:rsid w:val="00BF5A72"/>
    <w:pPr>
      <w:autoSpaceDE w:val="0"/>
      <w:autoSpaceDN w:val="0"/>
      <w:adjustRightInd w:val="0"/>
      <w:spacing w:before="120" w:line="200" w:lineRule="exact"/>
    </w:pPr>
    <w:rPr>
      <w:rFonts w:ascii="Segoe" w:hAnsi="Segoe"/>
      <w:sz w:val="16"/>
      <w:szCs w:val="17"/>
      <w:lang w:eastAsia="en-US"/>
    </w:rPr>
  </w:style>
  <w:style w:type="paragraph" w:styleId="ListParagraph0">
    <w:name w:val="List Paragraph"/>
    <w:basedOn w:val="Normal"/>
    <w:uiPriority w:val="34"/>
    <w:qFormat/>
    <w:rsid w:val="0041781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70077">
      <w:bodyDiv w:val="1"/>
      <w:marLeft w:val="0"/>
      <w:marRight w:val="0"/>
      <w:marTop w:val="0"/>
      <w:marBottom w:val="0"/>
      <w:divBdr>
        <w:top w:val="none" w:sz="0" w:space="0" w:color="auto"/>
        <w:left w:val="none" w:sz="0" w:space="0" w:color="auto"/>
        <w:bottom w:val="none" w:sz="0" w:space="0" w:color="auto"/>
        <w:right w:val="none" w:sz="0" w:space="0" w:color="auto"/>
      </w:divBdr>
    </w:div>
    <w:div w:id="309599423">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1158421924">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349213563">
      <w:bodyDiv w:val="1"/>
      <w:marLeft w:val="0"/>
      <w:marRight w:val="0"/>
      <w:marTop w:val="0"/>
      <w:marBottom w:val="0"/>
      <w:divBdr>
        <w:top w:val="none" w:sz="0" w:space="0" w:color="auto"/>
        <w:left w:val="none" w:sz="0" w:space="0" w:color="auto"/>
        <w:bottom w:val="none" w:sz="0" w:space="0" w:color="auto"/>
        <w:right w:val="none" w:sz="0" w:space="0" w:color="auto"/>
      </w:divBdr>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556969780">
      <w:bodyDiv w:val="1"/>
      <w:marLeft w:val="0"/>
      <w:marRight w:val="0"/>
      <w:marTop w:val="0"/>
      <w:marBottom w:val="0"/>
      <w:divBdr>
        <w:top w:val="none" w:sz="0" w:space="0" w:color="auto"/>
        <w:left w:val="none" w:sz="0" w:space="0" w:color="auto"/>
        <w:bottom w:val="none" w:sz="0" w:space="0" w:color="auto"/>
        <w:right w:val="none" w:sz="0" w:space="0" w:color="auto"/>
      </w:divBdr>
    </w:div>
    <w:div w:id="1973752010">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slcampaignfactory.co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go.microsoft.com/fwlink/?LinkId=270851" TargetMode="External"/><Relationship Id="rId20" Type="http://schemas.openxmlformats.org/officeDocument/2006/relationships/hyperlink" Target="http://az412849.vo.msecnd.net/downloads02/windowsazure-powershell.0.7.0.ms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yperlink" Target="http://go.microsoft.com/fwlink/?LinkId=270851" TargetMode="External"/><Relationship Id="rId28" Type="http://schemas.openxmlformats.org/officeDocument/2006/relationships/footer" Target="footer3.xml"/><Relationship Id="rId10" Type="http://schemas.openxmlformats.org/officeDocument/2006/relationships/settings" Target="setting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image" Target="media/image4.png"/><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wmf"/></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ontrolsStorage xmlns="urn:ILT_Authoring_Tool_Addin.ControlsStorage">
  <Controls>AAEAAAD/////AQAAAAAAAAAMAgAAAENSTE9Qcm9jZXNzb3IsIFZlcnNpb249MS4yLjAuMCwgQ3VsdHVyZT1uZXV0cmFsLCBQdWJsaWNLZXlUb2tlbj1udWxsBwEAAAAAAQAAAAAAAAAEKklMVF9BdXRob3JpbmdfVG9vbF9BZGRpbi5Db250cm9sUHJvcGVydGllcwIAAAAL</Controls>
</ControlsStorage>
</file>

<file path=customXml/item4.xml><?xml version="1.0" encoding="utf-8"?>
<ct:contentTypeSchema xmlns:ct="http://schemas.microsoft.com/office/2006/metadata/contentType" xmlns:ma="http://schemas.microsoft.com/office/2006/metadata/properties/metaAttributes" ct:_="" ma:_="" ma:contentTypeName="Document" ma:contentTypeID="0x010100396104AB67EA0840A5368495ED48DE27" ma:contentTypeVersion="0" ma:contentTypeDescription="Create a new document." ma:contentTypeScope="" ma:versionID="26623300cf3c9a1314ffde8268b9cf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1 6 " ? > < t o c   x m l n s : x s i = " h t t p : / / w w w . w 3 . o r g / 2 0 0 1 / X M L S c h e m a - i n s t a n c e "   x m l n s : x s d = " h t t p : / / w w w . w 3 . o r g / 2 0 0 1 / X M L 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77BEE-B2C6-44A3-A36F-21819330B97E}">
  <ds:schemaRefs>
    <ds:schemaRef ds:uri="http://schemas.microsoft.com/sharepoint/v3/contenttype/forms"/>
  </ds:schemaRefs>
</ds:datastoreItem>
</file>

<file path=customXml/itemProps2.xml><?xml version="1.0" encoding="utf-8"?>
<ds:datastoreItem xmlns:ds="http://schemas.openxmlformats.org/officeDocument/2006/customXml" ds:itemID="{66E15D85-999E-4BA1-827E-FD542FCDCD45}">
  <ds:schemaRefs>
    <ds:schemaRef ds:uri="http://schemas.microsoft.com/office/2006/metadata/longProperties"/>
  </ds:schemaRefs>
</ds:datastoreItem>
</file>

<file path=customXml/itemProps3.xml><?xml version="1.0" encoding="utf-8"?>
<ds:datastoreItem xmlns:ds="http://schemas.openxmlformats.org/officeDocument/2006/customXml" ds:itemID="{B716DCA8-0167-403A-BA99-3BC34E90A47A}">
  <ds:schemaRefs>
    <ds:schemaRef ds:uri="urn:ILT_Authoring_Tool_Addin.ControlsStorage"/>
  </ds:schemaRefs>
</ds:datastoreItem>
</file>

<file path=customXml/itemProps4.xml><?xml version="1.0" encoding="utf-8"?>
<ds:datastoreItem xmlns:ds="http://schemas.openxmlformats.org/officeDocument/2006/customXml" ds:itemID="{E4440038-0CA9-4CC0-834B-22C6333E5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6D87B20-A0E1-45E5-9091-EBBF3BA5B217}">
  <ds:schemaRefs>
    <ds:schemaRef ds:uri="http://www.w3.org/2001/XMLSchema"/>
  </ds:schemaRefs>
</ds:datastoreItem>
</file>

<file path=customXml/itemProps6.xml><?xml version="1.0" encoding="utf-8"?>
<ds:datastoreItem xmlns:ds="http://schemas.openxmlformats.org/officeDocument/2006/customXml" ds:itemID="{2B38BEC6-37E6-4706-8310-D7D365331023}">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D9D3160F-A678-4575-95D3-9101CF04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5580</Words>
  <Characters>32811</Characters>
  <Application>Microsoft Office Word</Application>
  <DocSecurity>0</DocSecurity>
  <Lines>729</Lines>
  <Paragraphs>431</Paragraphs>
  <ScaleCrop>false</ScaleCrop>
  <HeadingPairs>
    <vt:vector size="2" baseType="variant">
      <vt:variant>
        <vt:lpstr>Title</vt:lpstr>
      </vt:variant>
      <vt:variant>
        <vt:i4>1</vt:i4>
      </vt:variant>
    </vt:vector>
  </HeadingPairs>
  <TitlesOfParts>
    <vt:vector size="1" baseType="lpstr">
      <vt:lpstr>10778A</vt:lpstr>
    </vt:vector>
  </TitlesOfParts>
  <LinksUpToDate>false</LinksUpToDate>
  <CharactersWithSpaces>37960</CharactersWithSpaces>
  <SharedDoc>false</SharedDoc>
  <HLinks>
    <vt:vector size="162" baseType="variant">
      <vt:variant>
        <vt:i4>1179651</vt:i4>
      </vt:variant>
      <vt:variant>
        <vt:i4>153</vt:i4>
      </vt:variant>
      <vt:variant>
        <vt:i4>0</vt:i4>
      </vt:variant>
      <vt:variant>
        <vt:i4>5</vt:i4>
      </vt:variant>
      <vt:variant>
        <vt:lpwstr>http://go.microsoft.com/fwlink/?LinkId=94481</vt:lpwstr>
      </vt:variant>
      <vt:variant>
        <vt:lpwstr/>
      </vt:variant>
      <vt:variant>
        <vt:i4>5111831</vt:i4>
      </vt:variant>
      <vt:variant>
        <vt:i4>150</vt:i4>
      </vt:variant>
      <vt:variant>
        <vt:i4>0</vt:i4>
      </vt:variant>
      <vt:variant>
        <vt:i4>5</vt:i4>
      </vt:variant>
      <vt:variant>
        <vt:lpwstr>http://www.adobe.com/</vt:lpwstr>
      </vt:variant>
      <vt:variant>
        <vt:lpwstr/>
      </vt:variant>
      <vt:variant>
        <vt:i4>131086</vt:i4>
      </vt:variant>
      <vt:variant>
        <vt:i4>147</vt:i4>
      </vt:variant>
      <vt:variant>
        <vt:i4>0</vt:i4>
      </vt:variant>
      <vt:variant>
        <vt:i4>5</vt:i4>
      </vt:variant>
      <vt:variant>
        <vt:lpwstr>http://www.microsoft.com/downloads/details.aspx?FamilyId=6F69D661-5B91-4E5E-A6C0-210E629E1C42&amp;displaylang=en</vt:lpwstr>
      </vt:variant>
      <vt:variant>
        <vt:lpwstr/>
      </vt:variant>
      <vt:variant>
        <vt:i4>1966132</vt:i4>
      </vt:variant>
      <vt:variant>
        <vt:i4>140</vt:i4>
      </vt:variant>
      <vt:variant>
        <vt:i4>0</vt:i4>
      </vt:variant>
      <vt:variant>
        <vt:i4>5</vt:i4>
      </vt:variant>
      <vt:variant>
        <vt:lpwstr/>
      </vt:variant>
      <vt:variant>
        <vt:lpwstr>_Toc283122727</vt:lpwstr>
      </vt:variant>
      <vt:variant>
        <vt:i4>1966132</vt:i4>
      </vt:variant>
      <vt:variant>
        <vt:i4>134</vt:i4>
      </vt:variant>
      <vt:variant>
        <vt:i4>0</vt:i4>
      </vt:variant>
      <vt:variant>
        <vt:i4>5</vt:i4>
      </vt:variant>
      <vt:variant>
        <vt:lpwstr/>
      </vt:variant>
      <vt:variant>
        <vt:lpwstr>_Toc283122726</vt:lpwstr>
      </vt:variant>
      <vt:variant>
        <vt:i4>1966132</vt:i4>
      </vt:variant>
      <vt:variant>
        <vt:i4>128</vt:i4>
      </vt:variant>
      <vt:variant>
        <vt:i4>0</vt:i4>
      </vt:variant>
      <vt:variant>
        <vt:i4>5</vt:i4>
      </vt:variant>
      <vt:variant>
        <vt:lpwstr/>
      </vt:variant>
      <vt:variant>
        <vt:lpwstr>_Toc283122725</vt:lpwstr>
      </vt:variant>
      <vt:variant>
        <vt:i4>1966132</vt:i4>
      </vt:variant>
      <vt:variant>
        <vt:i4>122</vt:i4>
      </vt:variant>
      <vt:variant>
        <vt:i4>0</vt:i4>
      </vt:variant>
      <vt:variant>
        <vt:i4>5</vt:i4>
      </vt:variant>
      <vt:variant>
        <vt:lpwstr/>
      </vt:variant>
      <vt:variant>
        <vt:lpwstr>_Toc283122724</vt:lpwstr>
      </vt:variant>
      <vt:variant>
        <vt:i4>1966132</vt:i4>
      </vt:variant>
      <vt:variant>
        <vt:i4>116</vt:i4>
      </vt:variant>
      <vt:variant>
        <vt:i4>0</vt:i4>
      </vt:variant>
      <vt:variant>
        <vt:i4>5</vt:i4>
      </vt:variant>
      <vt:variant>
        <vt:lpwstr/>
      </vt:variant>
      <vt:variant>
        <vt:lpwstr>_Toc283122723</vt:lpwstr>
      </vt:variant>
      <vt:variant>
        <vt:i4>1966132</vt:i4>
      </vt:variant>
      <vt:variant>
        <vt:i4>110</vt:i4>
      </vt:variant>
      <vt:variant>
        <vt:i4>0</vt:i4>
      </vt:variant>
      <vt:variant>
        <vt:i4>5</vt:i4>
      </vt:variant>
      <vt:variant>
        <vt:lpwstr/>
      </vt:variant>
      <vt:variant>
        <vt:lpwstr>_Toc283122722</vt:lpwstr>
      </vt:variant>
      <vt:variant>
        <vt:i4>1966132</vt:i4>
      </vt:variant>
      <vt:variant>
        <vt:i4>104</vt:i4>
      </vt:variant>
      <vt:variant>
        <vt:i4>0</vt:i4>
      </vt:variant>
      <vt:variant>
        <vt:i4>5</vt:i4>
      </vt:variant>
      <vt:variant>
        <vt:lpwstr/>
      </vt:variant>
      <vt:variant>
        <vt:lpwstr>_Toc283122721</vt:lpwstr>
      </vt:variant>
      <vt:variant>
        <vt:i4>1966132</vt:i4>
      </vt:variant>
      <vt:variant>
        <vt:i4>98</vt:i4>
      </vt:variant>
      <vt:variant>
        <vt:i4>0</vt:i4>
      </vt:variant>
      <vt:variant>
        <vt:i4>5</vt:i4>
      </vt:variant>
      <vt:variant>
        <vt:lpwstr/>
      </vt:variant>
      <vt:variant>
        <vt:lpwstr>_Toc283122720</vt:lpwstr>
      </vt:variant>
      <vt:variant>
        <vt:i4>1900596</vt:i4>
      </vt:variant>
      <vt:variant>
        <vt:i4>92</vt:i4>
      </vt:variant>
      <vt:variant>
        <vt:i4>0</vt:i4>
      </vt:variant>
      <vt:variant>
        <vt:i4>5</vt:i4>
      </vt:variant>
      <vt:variant>
        <vt:lpwstr/>
      </vt:variant>
      <vt:variant>
        <vt:lpwstr>_Toc283122719</vt:lpwstr>
      </vt:variant>
      <vt:variant>
        <vt:i4>1900596</vt:i4>
      </vt:variant>
      <vt:variant>
        <vt:i4>86</vt:i4>
      </vt:variant>
      <vt:variant>
        <vt:i4>0</vt:i4>
      </vt:variant>
      <vt:variant>
        <vt:i4>5</vt:i4>
      </vt:variant>
      <vt:variant>
        <vt:lpwstr/>
      </vt:variant>
      <vt:variant>
        <vt:lpwstr>_Toc283122718</vt:lpwstr>
      </vt:variant>
      <vt:variant>
        <vt:i4>1900596</vt:i4>
      </vt:variant>
      <vt:variant>
        <vt:i4>80</vt:i4>
      </vt:variant>
      <vt:variant>
        <vt:i4>0</vt:i4>
      </vt:variant>
      <vt:variant>
        <vt:i4>5</vt:i4>
      </vt:variant>
      <vt:variant>
        <vt:lpwstr/>
      </vt:variant>
      <vt:variant>
        <vt:lpwstr>_Toc283122717</vt:lpwstr>
      </vt:variant>
      <vt:variant>
        <vt:i4>1900596</vt:i4>
      </vt:variant>
      <vt:variant>
        <vt:i4>74</vt:i4>
      </vt:variant>
      <vt:variant>
        <vt:i4>0</vt:i4>
      </vt:variant>
      <vt:variant>
        <vt:i4>5</vt:i4>
      </vt:variant>
      <vt:variant>
        <vt:lpwstr/>
      </vt:variant>
      <vt:variant>
        <vt:lpwstr>_Toc283122716</vt:lpwstr>
      </vt:variant>
      <vt:variant>
        <vt:i4>1900596</vt:i4>
      </vt:variant>
      <vt:variant>
        <vt:i4>68</vt:i4>
      </vt:variant>
      <vt:variant>
        <vt:i4>0</vt:i4>
      </vt:variant>
      <vt:variant>
        <vt:i4>5</vt:i4>
      </vt:variant>
      <vt:variant>
        <vt:lpwstr/>
      </vt:variant>
      <vt:variant>
        <vt:lpwstr>_Toc283122715</vt:lpwstr>
      </vt:variant>
      <vt:variant>
        <vt:i4>1900596</vt:i4>
      </vt:variant>
      <vt:variant>
        <vt:i4>62</vt:i4>
      </vt:variant>
      <vt:variant>
        <vt:i4>0</vt:i4>
      </vt:variant>
      <vt:variant>
        <vt:i4>5</vt:i4>
      </vt:variant>
      <vt:variant>
        <vt:lpwstr/>
      </vt:variant>
      <vt:variant>
        <vt:lpwstr>_Toc283122714</vt:lpwstr>
      </vt:variant>
      <vt:variant>
        <vt:i4>1900596</vt:i4>
      </vt:variant>
      <vt:variant>
        <vt:i4>56</vt:i4>
      </vt:variant>
      <vt:variant>
        <vt:i4>0</vt:i4>
      </vt:variant>
      <vt:variant>
        <vt:i4>5</vt:i4>
      </vt:variant>
      <vt:variant>
        <vt:lpwstr/>
      </vt:variant>
      <vt:variant>
        <vt:lpwstr>_Toc283122713</vt:lpwstr>
      </vt:variant>
      <vt:variant>
        <vt:i4>1900596</vt:i4>
      </vt:variant>
      <vt:variant>
        <vt:i4>50</vt:i4>
      </vt:variant>
      <vt:variant>
        <vt:i4>0</vt:i4>
      </vt:variant>
      <vt:variant>
        <vt:i4>5</vt:i4>
      </vt:variant>
      <vt:variant>
        <vt:lpwstr/>
      </vt:variant>
      <vt:variant>
        <vt:lpwstr>_Toc283122712</vt:lpwstr>
      </vt:variant>
      <vt:variant>
        <vt:i4>1900596</vt:i4>
      </vt:variant>
      <vt:variant>
        <vt:i4>44</vt:i4>
      </vt:variant>
      <vt:variant>
        <vt:i4>0</vt:i4>
      </vt:variant>
      <vt:variant>
        <vt:i4>5</vt:i4>
      </vt:variant>
      <vt:variant>
        <vt:lpwstr/>
      </vt:variant>
      <vt:variant>
        <vt:lpwstr>_Toc283122711</vt:lpwstr>
      </vt:variant>
      <vt:variant>
        <vt:i4>1900596</vt:i4>
      </vt:variant>
      <vt:variant>
        <vt:i4>38</vt:i4>
      </vt:variant>
      <vt:variant>
        <vt:i4>0</vt:i4>
      </vt:variant>
      <vt:variant>
        <vt:i4>5</vt:i4>
      </vt:variant>
      <vt:variant>
        <vt:lpwstr/>
      </vt:variant>
      <vt:variant>
        <vt:lpwstr>_Toc283122710</vt:lpwstr>
      </vt:variant>
      <vt:variant>
        <vt:i4>1835060</vt:i4>
      </vt:variant>
      <vt:variant>
        <vt:i4>32</vt:i4>
      </vt:variant>
      <vt:variant>
        <vt:i4>0</vt:i4>
      </vt:variant>
      <vt:variant>
        <vt:i4>5</vt:i4>
      </vt:variant>
      <vt:variant>
        <vt:lpwstr/>
      </vt:variant>
      <vt:variant>
        <vt:lpwstr>_Toc283122709</vt:lpwstr>
      </vt:variant>
      <vt:variant>
        <vt:i4>1835060</vt:i4>
      </vt:variant>
      <vt:variant>
        <vt:i4>26</vt:i4>
      </vt:variant>
      <vt:variant>
        <vt:i4>0</vt:i4>
      </vt:variant>
      <vt:variant>
        <vt:i4>5</vt:i4>
      </vt:variant>
      <vt:variant>
        <vt:lpwstr/>
      </vt:variant>
      <vt:variant>
        <vt:lpwstr>_Toc283122708</vt:lpwstr>
      </vt:variant>
      <vt:variant>
        <vt:i4>1835060</vt:i4>
      </vt:variant>
      <vt:variant>
        <vt:i4>20</vt:i4>
      </vt:variant>
      <vt:variant>
        <vt:i4>0</vt:i4>
      </vt:variant>
      <vt:variant>
        <vt:i4>5</vt:i4>
      </vt:variant>
      <vt:variant>
        <vt:lpwstr/>
      </vt:variant>
      <vt:variant>
        <vt:lpwstr>_Toc283122707</vt:lpwstr>
      </vt:variant>
      <vt:variant>
        <vt:i4>1835060</vt:i4>
      </vt:variant>
      <vt:variant>
        <vt:i4>14</vt:i4>
      </vt:variant>
      <vt:variant>
        <vt:i4>0</vt:i4>
      </vt:variant>
      <vt:variant>
        <vt:i4>5</vt:i4>
      </vt:variant>
      <vt:variant>
        <vt:lpwstr/>
      </vt:variant>
      <vt:variant>
        <vt:lpwstr>_Toc283122706</vt:lpwstr>
      </vt:variant>
      <vt:variant>
        <vt:i4>1835060</vt:i4>
      </vt:variant>
      <vt:variant>
        <vt:i4>8</vt:i4>
      </vt:variant>
      <vt:variant>
        <vt:i4>0</vt:i4>
      </vt:variant>
      <vt:variant>
        <vt:i4>5</vt:i4>
      </vt:variant>
      <vt:variant>
        <vt:lpwstr/>
      </vt:variant>
      <vt:variant>
        <vt:lpwstr>_Toc283122705</vt:lpwstr>
      </vt:variant>
      <vt:variant>
        <vt:i4>1835060</vt:i4>
      </vt:variant>
      <vt:variant>
        <vt:i4>2</vt:i4>
      </vt:variant>
      <vt:variant>
        <vt:i4>0</vt:i4>
      </vt:variant>
      <vt:variant>
        <vt:i4>5</vt:i4>
      </vt:variant>
      <vt:variant>
        <vt:lpwstr/>
      </vt:variant>
      <vt:variant>
        <vt:lpwstr>_Toc283122704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10778A</dc:title>
  <dc:subject>Classroom Setup Guide</dc:subject>
  <dc:creator/>
  <cp:lastModifiedBy/>
  <cp:revision>1</cp:revision>
  <dcterms:created xsi:type="dcterms:W3CDTF">2012-12-27T10:49:00Z</dcterms:created>
  <dcterms:modified xsi:type="dcterms:W3CDTF">2016-07-10T10:49:00Z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0x010100396104AB67EA0840A5368495ED48DE27</vt:lpwstr>
  </property>
</Properties>
</file>